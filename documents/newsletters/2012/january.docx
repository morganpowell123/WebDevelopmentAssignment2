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F4A" w:rsidRDefault="00A04D52" w:rsidP="00496C02">
      <w:pPr>
        <w:pStyle w:val="Header"/>
        <w:tabs>
          <w:tab w:val="clear" w:pos="4153"/>
          <w:tab w:val="clear" w:pos="8306"/>
        </w:tabs>
        <w:jc w:val="center"/>
        <w:rPr>
          <w:b/>
          <w:i/>
          <w:noProof/>
          <w:sz w:val="36"/>
        </w:rPr>
      </w:pPr>
      <w:r w:rsidRPr="00A04D5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0;text-align:left;margin-left:5in;margin-top:-27pt;width:180pt;height:65.75pt;z-index:251659776">
            <v:imagedata r:id="rId7" o:title=""/>
          </v:shape>
        </w:pict>
      </w:r>
      <w:r w:rsidRPr="00A04D52">
        <w:rPr>
          <w:noProof/>
        </w:rPr>
        <w:pict>
          <v:shape id="_x0000_s1039" type="#_x0000_t75" style="position:absolute;left:0;text-align:left;margin-left:0;margin-top:-18pt;width:169.5pt;height:48.75pt;z-index:251660800">
            <v:imagedata r:id="rId8" o:title=""/>
          </v:shape>
        </w:pict>
      </w:r>
      <w:r w:rsidRPr="00A04D52">
        <w:rPr>
          <w:noProof/>
        </w:rPr>
        <w:pict>
          <v:shape id="_x0000_s1040" type="#_x0000_t75" style="position:absolute;left:0;text-align:left;margin-left:351pt;margin-top:-27pt;width:180pt;height:65.75pt;z-index:251658752" o:allowincell="f">
            <v:imagedata r:id="rId7" o:title=""/>
          </v:shape>
        </w:pict>
      </w:r>
      <w:r w:rsidR="00A91F4A">
        <w:rPr>
          <w:b/>
          <w:i/>
          <w:noProof/>
          <w:sz w:val="36"/>
        </w:rPr>
        <w:t>… at the …</w:t>
      </w:r>
    </w:p>
    <w:p w:rsidR="00A91F4A" w:rsidRPr="004F4F24" w:rsidRDefault="00A91F4A" w:rsidP="00336F43">
      <w:pPr>
        <w:pStyle w:val="Header"/>
        <w:tabs>
          <w:tab w:val="clear" w:pos="4153"/>
          <w:tab w:val="clear" w:pos="8306"/>
        </w:tabs>
        <w:jc w:val="both"/>
        <w:rPr>
          <w:b/>
          <w:i/>
          <w:noProof/>
          <w:sz w:val="18"/>
          <w:szCs w:val="18"/>
        </w:rPr>
      </w:pPr>
    </w:p>
    <w:p w:rsidR="00A91F4A" w:rsidRPr="004F4F24" w:rsidRDefault="00A91F4A" w:rsidP="00336F43">
      <w:pPr>
        <w:jc w:val="both"/>
        <w:rPr>
          <w:sz w:val="16"/>
          <w:szCs w:val="16"/>
        </w:rPr>
      </w:pPr>
    </w:p>
    <w:p w:rsidR="00A91F4A" w:rsidRPr="004F4F24" w:rsidRDefault="00A04D52" w:rsidP="00336F43">
      <w:pPr>
        <w:jc w:val="both"/>
        <w:rPr>
          <w:szCs w:val="22"/>
        </w:rPr>
      </w:pPr>
      <w:r w:rsidRPr="00A04D52">
        <w:rPr>
          <w:noProof/>
        </w:rPr>
        <w:pict>
          <v:shapetype id="_x0000_t202" coordsize="21600,21600" o:spt="202" path="m,l,21600r21600,l21600,xe">
            <v:stroke joinstyle="miter"/>
            <v:path gradientshapeok="t" o:connecttype="rect"/>
          </v:shapetype>
          <v:shape id="_x0000_s1041" type="#_x0000_t202" style="position:absolute;left:0;text-align:left;margin-left:0;margin-top:9.6pt;width:135pt;height:21.95pt;z-index:251655680" o:allowincell="f" filled="f" stroked="f">
            <v:textbox style="mso-next-textbox:#_x0000_s1041">
              <w:txbxContent>
                <w:p w:rsidR="00A91F4A" w:rsidRPr="000748B0" w:rsidRDefault="00A91F4A">
                  <w:pPr>
                    <w:numPr>
                      <w:ins w:id="0" w:author="Unknown" w:date="2005-06-27T13:27:00Z"/>
                    </w:numPr>
                    <w:rPr>
                      <w:b/>
                      <w:color w:val="CC0000"/>
                    </w:rPr>
                  </w:pPr>
                  <w:r>
                    <w:rPr>
                      <w:b/>
                      <w:color w:val="CC0000"/>
                      <w:sz w:val="24"/>
                    </w:rPr>
                    <w:t>Number 98</w:t>
                  </w:r>
                </w:p>
              </w:txbxContent>
            </v:textbox>
          </v:shape>
        </w:pict>
      </w:r>
      <w:r w:rsidRPr="00A04D52">
        <w:rPr>
          <w:noProof/>
        </w:rPr>
        <w:pict>
          <v:shape id="_x0000_s1042" type="#_x0000_t202" style="position:absolute;left:0;text-align:left;margin-left:157.5pt;margin-top:9.6pt;width:225pt;height:36pt;z-index:251657728" o:allowincell="f" filled="f" stroked="f">
            <v:textbox style="mso-next-textbox:#_x0000_s1042">
              <w:txbxContent>
                <w:p w:rsidR="00A91F4A" w:rsidRPr="000748B0" w:rsidRDefault="00A91F4A">
                  <w:pPr>
                    <w:jc w:val="center"/>
                    <w:rPr>
                      <w:rFonts w:ascii="Verdana" w:hAnsi="Verdana"/>
                      <w:b/>
                      <w:color w:val="CC0000"/>
                      <w:sz w:val="36"/>
                    </w:rPr>
                  </w:pPr>
                  <w:r w:rsidRPr="000748B0">
                    <w:rPr>
                      <w:rFonts w:ascii="Verdana" w:hAnsi="Verdana"/>
                      <w:b/>
                      <w:color w:val="CC0000"/>
                      <w:sz w:val="36"/>
                    </w:rPr>
                    <w:t>Monthly news</w:t>
                  </w:r>
                </w:p>
              </w:txbxContent>
            </v:textbox>
          </v:shape>
        </w:pict>
      </w:r>
      <w:r w:rsidRPr="00A04D52">
        <w:rPr>
          <w:noProof/>
        </w:rPr>
        <w:pict>
          <v:line id="_x0000_s1043" style="position:absolute;left:0;text-align:left;z-index:251656704" from="0,4.35pt" to="540pt,4.75pt" o:allowincell="f" strokeweight="3pt"/>
        </w:pict>
      </w:r>
    </w:p>
    <w:p w:rsidR="00A91F4A" w:rsidRPr="004F4F24" w:rsidRDefault="00A04D52" w:rsidP="00336F43">
      <w:pPr>
        <w:jc w:val="both"/>
        <w:rPr>
          <w:szCs w:val="22"/>
        </w:rPr>
      </w:pPr>
      <w:r w:rsidRPr="00A04D52">
        <w:rPr>
          <w:noProof/>
        </w:rPr>
        <w:pict>
          <v:shape id="_x0000_s1044" type="#_x0000_t202" style="position:absolute;left:0;text-align:left;margin-left:405pt;margin-top:1.1pt;width:135pt;height:22.7pt;z-index:251654656" filled="f" stroked="f">
            <v:textbox style="mso-next-textbox:#_x0000_s1044">
              <w:txbxContent>
                <w:p w:rsidR="00A91F4A" w:rsidRPr="000748B0" w:rsidRDefault="00A91F4A">
                  <w:pPr>
                    <w:numPr>
                      <w:ins w:id="1" w:author="Unknown" w:date="2005-06-27T13:27:00Z"/>
                    </w:numPr>
                    <w:jc w:val="right"/>
                    <w:rPr>
                      <w:b/>
                      <w:color w:val="CC0000"/>
                    </w:rPr>
                  </w:pPr>
                  <w:r>
                    <w:rPr>
                      <w:b/>
                      <w:color w:val="CC0000"/>
                      <w:sz w:val="24"/>
                    </w:rPr>
                    <w:t>1</w:t>
                  </w:r>
                  <w:r w:rsidRPr="006D5B52">
                    <w:rPr>
                      <w:b/>
                      <w:color w:val="CC0000"/>
                      <w:sz w:val="24"/>
                      <w:vertAlign w:val="superscript"/>
                    </w:rPr>
                    <w:t>st</w:t>
                  </w:r>
                  <w:r>
                    <w:rPr>
                      <w:b/>
                      <w:color w:val="CC0000"/>
                      <w:sz w:val="24"/>
                    </w:rPr>
                    <w:t xml:space="preserve"> January 2012</w:t>
                  </w:r>
                </w:p>
              </w:txbxContent>
            </v:textbox>
          </v:shape>
        </w:pict>
      </w:r>
    </w:p>
    <w:p w:rsidR="00A91F4A" w:rsidRPr="004F4F24" w:rsidRDefault="00A91F4A" w:rsidP="00336F43">
      <w:pPr>
        <w:jc w:val="both"/>
        <w:rPr>
          <w:szCs w:val="22"/>
        </w:rPr>
      </w:pPr>
    </w:p>
    <w:p w:rsidR="00A91F4A" w:rsidRPr="00B93461" w:rsidRDefault="00A91F4A" w:rsidP="00336F43">
      <w:pPr>
        <w:jc w:val="both"/>
        <w:rPr>
          <w:szCs w:val="22"/>
        </w:rPr>
        <w:sectPr w:rsidR="00A91F4A" w:rsidRPr="00B93461" w:rsidSect="00B65E36">
          <w:headerReference w:type="even" r:id="rId9"/>
          <w:footerReference w:type="even" r:id="rId10"/>
          <w:footerReference w:type="default" r:id="rId11"/>
          <w:type w:val="oddPage"/>
          <w:pgSz w:w="11906" w:h="16838"/>
          <w:pgMar w:top="902" w:right="566" w:bottom="1440" w:left="540" w:header="539" w:footer="709" w:gutter="0"/>
          <w:cols w:space="708"/>
          <w:docGrid w:linePitch="360"/>
        </w:sectPr>
      </w:pPr>
    </w:p>
    <w:p w:rsidR="00A91F4A" w:rsidRDefault="00A91F4A" w:rsidP="00A90730">
      <w:pPr>
        <w:jc w:val="both"/>
        <w:rPr>
          <w:b/>
          <w:szCs w:val="22"/>
        </w:rPr>
      </w:pPr>
    </w:p>
    <w:p w:rsidR="00A91F4A" w:rsidRDefault="00A91F4A" w:rsidP="009F6BE2">
      <w:pPr>
        <w:jc w:val="both"/>
        <w:rPr>
          <w:rStyle w:val="Strong"/>
          <w:rFonts w:cs="Arial"/>
          <w:szCs w:val="22"/>
        </w:rPr>
      </w:pPr>
    </w:p>
    <w:p w:rsidR="00A91F4A" w:rsidRPr="000B5A54" w:rsidRDefault="00A91F4A" w:rsidP="009F6BE2">
      <w:pPr>
        <w:jc w:val="both"/>
        <w:rPr>
          <w:rFonts w:cs="Arial"/>
          <w:szCs w:val="22"/>
        </w:rPr>
      </w:pPr>
      <w:r w:rsidRPr="000B5A54">
        <w:rPr>
          <w:rStyle w:val="Strong"/>
          <w:rFonts w:cs="Arial"/>
          <w:szCs w:val="22"/>
        </w:rPr>
        <w:t>Diana</w:t>
      </w:r>
      <w:r w:rsidRPr="00E04F65">
        <w:rPr>
          <w:rStyle w:val="Strong"/>
          <w:rFonts w:cs="Arial"/>
          <w:sz w:val="20"/>
        </w:rPr>
        <w:t xml:space="preserve"> </w:t>
      </w:r>
      <w:r w:rsidRPr="000B5A54">
        <w:rPr>
          <w:rStyle w:val="Strong"/>
          <w:rFonts w:cs="Arial"/>
          <w:szCs w:val="22"/>
        </w:rPr>
        <w:t>Thomas, Senior Professional Education Practitioner / Modern Matron writes:-</w:t>
      </w:r>
    </w:p>
    <w:p w:rsidR="00A91F4A" w:rsidRPr="000B5A54" w:rsidRDefault="00A91F4A" w:rsidP="009F6BE2">
      <w:pPr>
        <w:jc w:val="both"/>
        <w:rPr>
          <w:rStyle w:val="Strong"/>
          <w:rFonts w:cs="Arial"/>
          <w:szCs w:val="22"/>
        </w:rPr>
      </w:pPr>
    </w:p>
    <w:p w:rsidR="00A91F4A" w:rsidRPr="000B5A54" w:rsidRDefault="00A91F4A" w:rsidP="009F6BE2">
      <w:pPr>
        <w:jc w:val="both"/>
        <w:rPr>
          <w:rFonts w:cs="Arial"/>
          <w:b/>
          <w:szCs w:val="22"/>
        </w:rPr>
      </w:pPr>
      <w:r w:rsidRPr="000B5A54">
        <w:rPr>
          <w:rFonts w:cs="Arial"/>
          <w:b/>
          <w:szCs w:val="22"/>
        </w:rPr>
        <w:t>Pre-registration Nurse Education</w:t>
      </w:r>
    </w:p>
    <w:p w:rsidR="00A91F4A" w:rsidRPr="000B5A54" w:rsidRDefault="00A91F4A" w:rsidP="009F6BE2">
      <w:pPr>
        <w:jc w:val="both"/>
        <w:rPr>
          <w:rFonts w:cs="Arial"/>
          <w:szCs w:val="22"/>
        </w:rPr>
      </w:pPr>
    </w:p>
    <w:p w:rsidR="00A91F4A" w:rsidRPr="000B5A54" w:rsidRDefault="00A91F4A" w:rsidP="009F6BE2">
      <w:pPr>
        <w:jc w:val="both"/>
        <w:rPr>
          <w:rFonts w:cs="Arial"/>
          <w:szCs w:val="22"/>
        </w:rPr>
      </w:pPr>
      <w:r w:rsidRPr="000B5A54">
        <w:rPr>
          <w:rFonts w:cs="Arial"/>
          <w:szCs w:val="22"/>
        </w:rPr>
        <w:t xml:space="preserve">There have been recent changes made to the curriculum of all fields of Nursing and Midwifery. This has been as a result of Nursing &amp; Midwifery Council guidelines published last year (Standards for Pre-Registration Nurse Education). </w:t>
      </w:r>
    </w:p>
    <w:p w:rsidR="00A91F4A" w:rsidRPr="000B5A54" w:rsidRDefault="00A91F4A" w:rsidP="009F6BE2">
      <w:pPr>
        <w:jc w:val="both"/>
        <w:rPr>
          <w:rFonts w:cs="Arial"/>
          <w:szCs w:val="22"/>
        </w:rPr>
      </w:pPr>
    </w:p>
    <w:p w:rsidR="00A91F4A" w:rsidRPr="000B5A54" w:rsidRDefault="00A91F4A" w:rsidP="009F6BE2">
      <w:pPr>
        <w:jc w:val="both"/>
        <w:rPr>
          <w:rFonts w:cs="Arial"/>
          <w:szCs w:val="22"/>
        </w:rPr>
      </w:pPr>
      <w:r w:rsidRPr="000B5A54">
        <w:rPr>
          <w:rFonts w:cs="Arial"/>
          <w:szCs w:val="22"/>
        </w:rPr>
        <w:t xml:space="preserve">One of the challenges of developing a new curriculum is to ensure that all modules are flexible to reflect the changes to health care, policy, provision and delivery of services. The new curriculum has a clear sequence of topics and sharp and demonstrable increases in the levels of intellectual input throughout the programme. </w:t>
      </w:r>
    </w:p>
    <w:p w:rsidR="00A91F4A" w:rsidRPr="000B5A54" w:rsidRDefault="00A91F4A" w:rsidP="009F6BE2">
      <w:pPr>
        <w:jc w:val="both"/>
        <w:rPr>
          <w:rFonts w:cs="Arial"/>
          <w:szCs w:val="22"/>
        </w:rPr>
      </w:pPr>
    </w:p>
    <w:p w:rsidR="00A91F4A" w:rsidRPr="000B5A54" w:rsidRDefault="00A91F4A" w:rsidP="009F6BE2">
      <w:pPr>
        <w:jc w:val="both"/>
        <w:rPr>
          <w:rFonts w:cs="Arial"/>
          <w:szCs w:val="22"/>
        </w:rPr>
      </w:pPr>
      <w:r w:rsidRPr="000B5A54">
        <w:rPr>
          <w:rFonts w:cs="Arial"/>
          <w:szCs w:val="22"/>
        </w:rPr>
        <w:t>T</w:t>
      </w:r>
      <w:r>
        <w:rPr>
          <w:rFonts w:cs="Arial"/>
          <w:szCs w:val="22"/>
        </w:rPr>
        <w:t>he curriculum has developed uni-</w:t>
      </w:r>
      <w:r w:rsidRPr="000B5A54">
        <w:rPr>
          <w:rFonts w:cs="Arial"/>
          <w:szCs w:val="22"/>
        </w:rPr>
        <w:t xml:space="preserve">professional and shared modules, which allow students to revisit, extend and further their knowledge, understanding and skills with other </w:t>
      </w:r>
      <w:r>
        <w:rPr>
          <w:rFonts w:cs="Arial"/>
          <w:szCs w:val="22"/>
        </w:rPr>
        <w:t>practitioners</w:t>
      </w:r>
      <w:r w:rsidRPr="000B5A54">
        <w:rPr>
          <w:rFonts w:cs="Arial"/>
          <w:szCs w:val="22"/>
        </w:rPr>
        <w:t xml:space="preserve"> of health care</w:t>
      </w:r>
      <w:r>
        <w:rPr>
          <w:rFonts w:cs="Arial"/>
          <w:szCs w:val="22"/>
        </w:rPr>
        <w:t xml:space="preserve"> including medical students</w:t>
      </w:r>
      <w:r w:rsidRPr="000B5A54">
        <w:rPr>
          <w:rFonts w:cs="Arial"/>
          <w:szCs w:val="22"/>
        </w:rPr>
        <w:t xml:space="preserve">. These modules are structured to facilitate an equal balance of theory and practice; ensuring evidence based knowledge and understanding, critical reflection, the development of critical analysis and </w:t>
      </w:r>
      <w:r>
        <w:rPr>
          <w:rFonts w:cs="Arial"/>
          <w:szCs w:val="22"/>
        </w:rPr>
        <w:t>critical thinking skills and have</w:t>
      </w:r>
      <w:r w:rsidRPr="000B5A54">
        <w:rPr>
          <w:rFonts w:cs="Arial"/>
          <w:szCs w:val="22"/>
        </w:rPr>
        <w:t xml:space="preserve"> a strong emphasis on the supervision of learning and assessment.</w:t>
      </w:r>
    </w:p>
    <w:p w:rsidR="00A91F4A" w:rsidRPr="000B5A54" w:rsidRDefault="00A91F4A" w:rsidP="009F6BE2">
      <w:pPr>
        <w:jc w:val="both"/>
        <w:rPr>
          <w:rFonts w:cs="Arial"/>
          <w:szCs w:val="22"/>
        </w:rPr>
      </w:pPr>
    </w:p>
    <w:p w:rsidR="00A91F4A" w:rsidRPr="000B5A54" w:rsidRDefault="00A91F4A" w:rsidP="009F6BE2">
      <w:pPr>
        <w:jc w:val="both"/>
        <w:rPr>
          <w:rFonts w:cs="Arial"/>
          <w:szCs w:val="22"/>
        </w:rPr>
      </w:pPr>
      <w:r w:rsidRPr="000B5A54">
        <w:rPr>
          <w:rFonts w:cs="Arial"/>
          <w:szCs w:val="22"/>
        </w:rPr>
        <w:t>There is also a strong focus on Inter</w:t>
      </w:r>
      <w:r>
        <w:rPr>
          <w:rFonts w:cs="Arial"/>
          <w:szCs w:val="22"/>
        </w:rPr>
        <w:t>-</w:t>
      </w:r>
      <w:r w:rsidRPr="000B5A54">
        <w:rPr>
          <w:rFonts w:cs="Arial"/>
          <w:szCs w:val="22"/>
        </w:rPr>
        <w:t>professional modules. The revised syllabus for these modules is reflected in a new title “The Purpose, Scope and Context of Inter</w:t>
      </w:r>
      <w:r>
        <w:rPr>
          <w:rFonts w:cs="Arial"/>
          <w:szCs w:val="22"/>
        </w:rPr>
        <w:t>-</w:t>
      </w:r>
      <w:r w:rsidRPr="000B5A54">
        <w:rPr>
          <w:rFonts w:cs="Arial"/>
          <w:szCs w:val="22"/>
        </w:rPr>
        <w:t>professional Collaboration”. Students are expected to both contextualise and analyse the various drivers for and against effective inter</w:t>
      </w:r>
      <w:r>
        <w:rPr>
          <w:rFonts w:cs="Arial"/>
          <w:szCs w:val="22"/>
        </w:rPr>
        <w:t>-</w:t>
      </w:r>
      <w:r w:rsidRPr="000B5A54">
        <w:rPr>
          <w:rFonts w:cs="Arial"/>
          <w:szCs w:val="22"/>
        </w:rPr>
        <w:t>professional working. The central Inter</w:t>
      </w:r>
      <w:r>
        <w:rPr>
          <w:rFonts w:cs="Arial"/>
          <w:szCs w:val="22"/>
        </w:rPr>
        <w:t>-</w:t>
      </w:r>
      <w:r w:rsidRPr="000B5A54">
        <w:rPr>
          <w:rFonts w:cs="Arial"/>
          <w:szCs w:val="22"/>
        </w:rPr>
        <w:t>professional Conference is paramount to this module, but there is also on-going development of the “2</w:t>
      </w:r>
      <w:r w:rsidRPr="000B5A54">
        <w:rPr>
          <w:rFonts w:cs="Arial"/>
          <w:szCs w:val="22"/>
          <w:vertAlign w:val="superscript"/>
        </w:rPr>
        <w:t>nd</w:t>
      </w:r>
      <w:r w:rsidRPr="000B5A54">
        <w:rPr>
          <w:rFonts w:cs="Arial"/>
          <w:szCs w:val="22"/>
        </w:rPr>
        <w:t xml:space="preserve"> </w:t>
      </w:r>
      <w:r>
        <w:rPr>
          <w:rFonts w:cs="Arial"/>
          <w:szCs w:val="22"/>
        </w:rPr>
        <w:t>Life” platform. This addition i</w:t>
      </w:r>
      <w:r w:rsidRPr="000B5A54">
        <w:rPr>
          <w:rFonts w:cs="Arial"/>
          <w:szCs w:val="22"/>
        </w:rPr>
        <w:t>s an adjunct to established t</w:t>
      </w:r>
      <w:r>
        <w:rPr>
          <w:rFonts w:cs="Arial"/>
          <w:szCs w:val="22"/>
        </w:rPr>
        <w:t>eaching and learning approaches and</w:t>
      </w:r>
      <w:r w:rsidRPr="000B5A54">
        <w:rPr>
          <w:rFonts w:cs="Arial"/>
          <w:szCs w:val="22"/>
        </w:rPr>
        <w:t xml:space="preserve"> allows students to optimise on learning opportunities in order to model a wide range of inter</w:t>
      </w:r>
      <w:r>
        <w:rPr>
          <w:rFonts w:cs="Arial"/>
          <w:szCs w:val="22"/>
        </w:rPr>
        <w:t>-</w:t>
      </w:r>
      <w:r w:rsidRPr="000B5A54">
        <w:rPr>
          <w:rFonts w:cs="Arial"/>
          <w:szCs w:val="22"/>
        </w:rPr>
        <w:t xml:space="preserve">professional scenarios in “real time” environments. </w:t>
      </w:r>
    </w:p>
    <w:p w:rsidR="00A91F4A" w:rsidRPr="000B5A54" w:rsidRDefault="00A91F4A" w:rsidP="009F6BE2">
      <w:pPr>
        <w:jc w:val="both"/>
        <w:rPr>
          <w:rFonts w:cs="Arial"/>
          <w:szCs w:val="22"/>
        </w:rPr>
      </w:pPr>
    </w:p>
    <w:p w:rsidR="00A91F4A" w:rsidRDefault="00A91F4A" w:rsidP="009F6BE2">
      <w:pPr>
        <w:jc w:val="both"/>
        <w:rPr>
          <w:rFonts w:cs="Arial"/>
          <w:szCs w:val="22"/>
        </w:rPr>
      </w:pPr>
      <w:r w:rsidRPr="000B5A54">
        <w:rPr>
          <w:rFonts w:cs="Arial"/>
          <w:szCs w:val="22"/>
        </w:rPr>
        <w:t>The inter</w:t>
      </w:r>
      <w:r>
        <w:rPr>
          <w:rFonts w:cs="Arial"/>
          <w:szCs w:val="22"/>
        </w:rPr>
        <w:t>-</w:t>
      </w:r>
      <w:r w:rsidRPr="000B5A54">
        <w:rPr>
          <w:rFonts w:cs="Arial"/>
          <w:szCs w:val="22"/>
        </w:rPr>
        <w:t>professional module is shared across all health and social care programmes as well as with medical students</w:t>
      </w:r>
      <w:r>
        <w:rPr>
          <w:rFonts w:cs="Arial"/>
          <w:szCs w:val="22"/>
        </w:rPr>
        <w:t xml:space="preserve"> from the </w:t>
      </w:r>
      <w:smartTag w:uri="urn:schemas-microsoft-com:office:smarttags" w:element="place">
        <w:smartTag w:uri="urn:schemas-microsoft-com:office:smarttags" w:element="PlaceType">
          <w:r>
            <w:rPr>
              <w:rFonts w:cs="Arial"/>
              <w:szCs w:val="22"/>
            </w:rPr>
            <w:t>University</w:t>
          </w:r>
        </w:smartTag>
        <w:r>
          <w:rPr>
            <w:rFonts w:cs="Arial"/>
            <w:szCs w:val="22"/>
          </w:rPr>
          <w:t xml:space="preserve"> of </w:t>
        </w:r>
        <w:smartTag w:uri="urn:schemas-microsoft-com:office:smarttags" w:element="PlaceName">
          <w:r>
            <w:rPr>
              <w:rFonts w:cs="Arial"/>
              <w:szCs w:val="22"/>
            </w:rPr>
            <w:t>Bristol</w:t>
          </w:r>
        </w:smartTag>
      </w:smartTag>
      <w:r w:rsidRPr="000B5A54">
        <w:rPr>
          <w:rFonts w:cs="Arial"/>
          <w:szCs w:val="22"/>
        </w:rPr>
        <w:t xml:space="preserve">. It aims to investigate service user or carer involvement, </w:t>
      </w:r>
    </w:p>
    <w:p w:rsidR="00A91F4A" w:rsidRDefault="00A91F4A" w:rsidP="009F6BE2">
      <w:pPr>
        <w:jc w:val="both"/>
        <w:rPr>
          <w:rFonts w:cs="Arial"/>
          <w:szCs w:val="22"/>
        </w:rPr>
      </w:pPr>
    </w:p>
    <w:p w:rsidR="00A91F4A" w:rsidRDefault="00A91F4A" w:rsidP="009F6BE2">
      <w:pPr>
        <w:jc w:val="both"/>
        <w:rPr>
          <w:rFonts w:cs="Arial"/>
          <w:szCs w:val="22"/>
        </w:rPr>
      </w:pPr>
    </w:p>
    <w:p w:rsidR="00A91F4A" w:rsidRDefault="00A91F4A" w:rsidP="009F6BE2">
      <w:pPr>
        <w:jc w:val="both"/>
        <w:rPr>
          <w:rFonts w:cs="Arial"/>
          <w:szCs w:val="22"/>
        </w:rPr>
      </w:pPr>
      <w:r w:rsidRPr="000B5A54">
        <w:rPr>
          <w:rFonts w:cs="Arial"/>
          <w:szCs w:val="22"/>
        </w:rPr>
        <w:t>power, social policy, professions and professi</w:t>
      </w:r>
      <w:r>
        <w:rPr>
          <w:rFonts w:cs="Arial"/>
          <w:szCs w:val="22"/>
        </w:rPr>
        <w:t>onal roles and team/</w:t>
      </w:r>
      <w:r w:rsidRPr="000B5A54">
        <w:rPr>
          <w:rFonts w:cs="Arial"/>
          <w:szCs w:val="22"/>
        </w:rPr>
        <w:t>group working.</w:t>
      </w:r>
    </w:p>
    <w:p w:rsidR="00A91F4A" w:rsidRPr="000B5A54" w:rsidRDefault="00A91F4A" w:rsidP="009F6BE2">
      <w:pPr>
        <w:jc w:val="both"/>
        <w:rPr>
          <w:rFonts w:cs="Arial"/>
          <w:szCs w:val="22"/>
        </w:rPr>
      </w:pPr>
    </w:p>
    <w:p w:rsidR="00A91F4A" w:rsidRDefault="00A91F4A" w:rsidP="009F6BE2">
      <w:pPr>
        <w:jc w:val="both"/>
      </w:pPr>
      <w:r>
        <w:t>The quality and purpose of pre-registration nurse placements has long been debated by the public, the nursing profession itself and our professional bodies (Royal College of Nursing [</w:t>
      </w:r>
      <w:r>
        <w:rPr>
          <w:i/>
        </w:rPr>
        <w:t xml:space="preserve">equivalent to the </w:t>
      </w:r>
      <w:r w:rsidRPr="009F6BE2">
        <w:rPr>
          <w:i/>
        </w:rPr>
        <w:t>BMA</w:t>
      </w:r>
      <w:r>
        <w:t xml:space="preserve">] </w:t>
      </w:r>
      <w:r w:rsidRPr="009F6BE2">
        <w:t>and</w:t>
      </w:r>
      <w:r>
        <w:t xml:space="preserve"> the Nursing and Midwifery Council [</w:t>
      </w:r>
      <w:r>
        <w:rPr>
          <w:i/>
        </w:rPr>
        <w:t>equivalent to the GMC</w:t>
      </w:r>
      <w:r>
        <w:t>]) with regards to the clinical element of nurse training. The changes in the curriculum have reflected the opinions of stakeholders, service users, carers, service providers and academic institutions, and the placement pathways under the new curriculum have been designed to map the patient journey in terms of available and emerging learning opportunities which placements can provide.</w:t>
      </w:r>
    </w:p>
    <w:p w:rsidR="00A91F4A" w:rsidRDefault="00A91F4A" w:rsidP="009F6BE2">
      <w:pPr>
        <w:jc w:val="both"/>
      </w:pPr>
    </w:p>
    <w:p w:rsidR="00A91F4A" w:rsidRDefault="00A91F4A" w:rsidP="009F6BE2">
      <w:pPr>
        <w:jc w:val="both"/>
      </w:pPr>
      <w:r>
        <w:t>In nursing, as in all other health care pre-registration training, we strive to bridge the “theory to practice gap”. The rapidly changing health care agenda and the often uncertain health and social care landscape has meant that learning in practice expands beyond the historical hospital based approach to one where community practice is no longer viewed as “specialist”. Greater emphasis on these types of placements also strengthens the nursing philosophy in areas such as patient dignity, vulnerable individuals and marginalised groups. Current health policy focuses on improving health, advocating more choice and a much greater emphasis and understanding on care closer to home. The new curriculum reflects this with regards to the placement pathways that have been developed.</w:t>
      </w:r>
    </w:p>
    <w:p w:rsidR="00A91F4A" w:rsidRDefault="00A91F4A" w:rsidP="009F6BE2">
      <w:pPr>
        <w:jc w:val="both"/>
      </w:pPr>
    </w:p>
    <w:p w:rsidR="00A91F4A" w:rsidRDefault="00A91F4A" w:rsidP="009F6BE2">
      <w:pPr>
        <w:jc w:val="both"/>
      </w:pPr>
      <w:r>
        <w:t>There is more of an emphasis on a “patient facing” approach to practice which as we know, occurs everywhere and not just in a hospital setting and it has been recognised that in order to understand the patient journey and overall experience, a more rounded approach to placements needs to be offered. The model that is used in this region supports the development of transferrable skills for an increasingly diverse patient population that will prepare individuals to be competent, caring, creative and critical practitioners who are able to face the challenges of health care in a diverse range of settings in the future.</w:t>
      </w:r>
    </w:p>
    <w:p w:rsidR="00A91F4A" w:rsidRDefault="00A91F4A" w:rsidP="009F6BE2">
      <w:pPr>
        <w:jc w:val="both"/>
      </w:pPr>
    </w:p>
    <w:p w:rsidR="00A91F4A" w:rsidRDefault="00A91F4A" w:rsidP="009F6BE2">
      <w:pPr>
        <w:jc w:val="both"/>
        <w:rPr>
          <w:b/>
        </w:rPr>
      </w:pPr>
    </w:p>
    <w:p w:rsidR="00A91F4A" w:rsidRPr="009F6BE2" w:rsidRDefault="00A91F4A" w:rsidP="009F6BE2">
      <w:pPr>
        <w:jc w:val="both"/>
        <w:rPr>
          <w:b/>
        </w:rPr>
      </w:pPr>
      <w:r w:rsidRPr="009F6BE2">
        <w:rPr>
          <w:b/>
        </w:rPr>
        <w:t xml:space="preserve">Medical Dean </w:t>
      </w:r>
      <w:r>
        <w:rPr>
          <w:b/>
        </w:rPr>
        <w:t>Dr Peter Fletcher pays tribute to Dr John Prior who died on 20</w:t>
      </w:r>
      <w:r w:rsidRPr="00316545">
        <w:rPr>
          <w:b/>
          <w:vertAlign w:val="superscript"/>
        </w:rPr>
        <w:t>th</w:t>
      </w:r>
      <w:r>
        <w:rPr>
          <w:b/>
        </w:rPr>
        <w:t xml:space="preserve"> November 2011.</w:t>
      </w:r>
    </w:p>
    <w:p w:rsidR="00A91F4A" w:rsidRDefault="00A91F4A" w:rsidP="009F6BE2">
      <w:pPr>
        <w:jc w:val="both"/>
        <w:rPr>
          <w:rFonts w:cs="Arial"/>
          <w:szCs w:val="22"/>
        </w:rPr>
      </w:pPr>
    </w:p>
    <w:p w:rsidR="00A91F4A" w:rsidRDefault="00A91F4A" w:rsidP="009F6BE2">
      <w:pPr>
        <w:jc w:val="both"/>
        <w:rPr>
          <w:rFonts w:cs="Arial"/>
          <w:szCs w:val="22"/>
        </w:rPr>
      </w:pPr>
      <w:r>
        <w:rPr>
          <w:rFonts w:cs="Arial"/>
          <w:szCs w:val="22"/>
        </w:rPr>
        <w:t xml:space="preserve">Do “those who can, do, while those that can’t teach?” In fact doctors who are best at ‘doing’, understand what they are doing and can explain it to everyone else make not just the best doctors but also the best teachers. All knew of John’s talents in Medicine generally and Thoracic Medicine specifically – see: </w:t>
      </w:r>
    </w:p>
    <w:p w:rsidR="00A91F4A" w:rsidRDefault="00A04D52" w:rsidP="009F6BE2">
      <w:pPr>
        <w:jc w:val="both"/>
        <w:rPr>
          <w:rFonts w:cs="Arial"/>
          <w:szCs w:val="22"/>
        </w:rPr>
      </w:pPr>
      <w:hyperlink r:id="rId12" w:history="1">
        <w:r w:rsidR="00A91F4A" w:rsidRPr="00EF4EDB">
          <w:rPr>
            <w:rStyle w:val="Hyperlink"/>
            <w:rFonts w:cs="Arial"/>
            <w:szCs w:val="22"/>
          </w:rPr>
          <w:t>http://www.thisisannouncements.co.uk/12710941?s_source=clsw_tiwg</w:t>
        </w:r>
      </w:hyperlink>
      <w:r w:rsidR="00A91F4A">
        <w:rPr>
          <w:rFonts w:cs="Arial"/>
          <w:szCs w:val="22"/>
        </w:rPr>
        <w:t xml:space="preserve">, but not all may be aware of his exceptional talents as a teacher. </w:t>
      </w:r>
    </w:p>
    <w:p w:rsidR="00A91F4A" w:rsidRDefault="00A91F4A" w:rsidP="009F6BE2">
      <w:pPr>
        <w:jc w:val="both"/>
        <w:rPr>
          <w:rFonts w:cs="Arial"/>
          <w:szCs w:val="22"/>
        </w:rPr>
      </w:pPr>
    </w:p>
    <w:p w:rsidR="00A91F4A" w:rsidRDefault="00A91F4A" w:rsidP="009F6BE2">
      <w:pPr>
        <w:jc w:val="both"/>
        <w:rPr>
          <w:rFonts w:cs="Arial"/>
          <w:szCs w:val="22"/>
        </w:rPr>
      </w:pPr>
      <w:r>
        <w:rPr>
          <w:rFonts w:cs="Arial"/>
          <w:szCs w:val="22"/>
        </w:rPr>
        <w:t xml:space="preserve">In Latin ‘doctor’ means teacher (and teaching is one of the 7 qualities of </w:t>
      </w:r>
      <w:r>
        <w:rPr>
          <w:rFonts w:cs="Arial"/>
          <w:i/>
          <w:szCs w:val="22"/>
        </w:rPr>
        <w:t>Good Medical Practice)</w:t>
      </w:r>
      <w:r>
        <w:rPr>
          <w:rFonts w:cs="Arial"/>
          <w:szCs w:val="22"/>
        </w:rPr>
        <w:t xml:space="preserve"> and John had always taught students, doctors and other health care professionals. In 2004 when Gloucestershire’s NHS created a University of Bristol Clinical Academy, John became one of our first Unit Coordinators and Tutors. He looked after 12 year 3 students for 9 weeks at a time as they navigated their way through a unit comprising thoracic medicine, cardiology, vascular surgery and other ‘tubes’ related specialty elements. </w:t>
      </w:r>
    </w:p>
    <w:p w:rsidR="00A91F4A" w:rsidRDefault="00A91F4A" w:rsidP="009F6BE2">
      <w:pPr>
        <w:jc w:val="both"/>
        <w:rPr>
          <w:rFonts w:cs="Arial"/>
          <w:szCs w:val="22"/>
        </w:rPr>
      </w:pPr>
    </w:p>
    <w:p w:rsidR="00A91F4A" w:rsidRDefault="00A91F4A" w:rsidP="009F6BE2">
      <w:pPr>
        <w:jc w:val="both"/>
        <w:rPr>
          <w:rFonts w:cs="Arial"/>
          <w:szCs w:val="22"/>
        </w:rPr>
      </w:pPr>
      <w:r>
        <w:rPr>
          <w:rFonts w:cs="Arial"/>
          <w:szCs w:val="22"/>
        </w:rPr>
        <w:t xml:space="preserve">John excelled at delivering their learning, persuading others to help him deliver the curriculum and for those students being very much </w:t>
      </w:r>
      <w:r w:rsidRPr="0007310D">
        <w:rPr>
          <w:rFonts w:cs="Arial"/>
          <w:szCs w:val="22"/>
          <w:u w:val="single"/>
        </w:rPr>
        <w:t>THEIR</w:t>
      </w:r>
      <w:r>
        <w:rPr>
          <w:rFonts w:cs="Arial"/>
          <w:szCs w:val="22"/>
        </w:rPr>
        <w:t xml:space="preserve"> tutor. In the weekly tutorials John and his tutor group ranged over many aspects of medicine and health care within and without the curriculum! He was their first port of call with problems while remaining responsible for getting them through the unit and throughout acted as a role model of the doctor they wanted to become.</w:t>
      </w:r>
    </w:p>
    <w:p w:rsidR="00A91F4A" w:rsidRDefault="00A91F4A" w:rsidP="009F6BE2">
      <w:pPr>
        <w:jc w:val="both"/>
        <w:rPr>
          <w:rFonts w:cs="Arial"/>
          <w:szCs w:val="22"/>
        </w:rPr>
      </w:pPr>
    </w:p>
    <w:p w:rsidR="00A91F4A" w:rsidRDefault="004E09F8" w:rsidP="009F6BE2">
      <w:pPr>
        <w:jc w:val="both"/>
        <w:rPr>
          <w:rFonts w:cs="Arial"/>
          <w:szCs w:val="22"/>
        </w:rPr>
      </w:pPr>
      <w:r>
        <w:rPr>
          <w:rFonts w:cs="Arial"/>
          <w:noProof/>
          <w:szCs w:val="22"/>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46" type="#_x0000_t98" style="position:absolute;left:0;text-align:left;margin-left:-17.6pt;margin-top:66.3pt;width:4in;height:98.25pt;z-index:251661824" filled="f" strokecolor="#c00000" strokeweight="1.5pt"/>
        </w:pict>
      </w:r>
      <w:r w:rsidR="00A91F4A">
        <w:rPr>
          <w:rFonts w:cs="Arial"/>
          <w:szCs w:val="22"/>
        </w:rPr>
        <w:t>On graduation day the student body (</w:t>
      </w:r>
      <w:r w:rsidR="00A91F4A" w:rsidRPr="006A7816">
        <w:rPr>
          <w:rFonts w:cs="Arial"/>
          <w:i/>
          <w:szCs w:val="22"/>
        </w:rPr>
        <w:t>Galenicals</w:t>
      </w:r>
      <w:r w:rsidR="00A91F4A">
        <w:rPr>
          <w:rFonts w:cs="Arial"/>
          <w:szCs w:val="22"/>
        </w:rPr>
        <w:t>) award prizes to their teachers including one per Academy. In 2008 they awarded the Gloucestershire Teacher of the Year prize to John; it was well deserved and he was so proud to receive it. We and his last ever group of students will miss him greatly.</w:t>
      </w:r>
    </w:p>
    <w:p w:rsidR="004E09F8" w:rsidRPr="004E09F8" w:rsidRDefault="004E09F8" w:rsidP="004E09F8">
      <w:pPr>
        <w:jc w:val="both"/>
        <w:rPr>
          <w:rFonts w:ascii="Monotype Corsiva" w:hAnsi="Monotype Corsiva"/>
          <w:b/>
          <w:sz w:val="12"/>
        </w:rPr>
      </w:pPr>
    </w:p>
    <w:p w:rsidR="004E09F8" w:rsidRPr="004E09F8" w:rsidRDefault="004E09F8" w:rsidP="004E09F8">
      <w:pPr>
        <w:jc w:val="both"/>
        <w:rPr>
          <w:rFonts w:ascii="Monotype Corsiva" w:hAnsi="Monotype Corsiva"/>
          <w:b/>
          <w:sz w:val="36"/>
        </w:rPr>
      </w:pPr>
      <w:r w:rsidRPr="004E09F8">
        <w:rPr>
          <w:rFonts w:ascii="Monotype Corsiva" w:hAnsi="Monotype Corsiva"/>
          <w:b/>
          <w:sz w:val="36"/>
        </w:rPr>
        <w:t>We would like to thank everyone for their support in 201</w:t>
      </w:r>
      <w:r>
        <w:rPr>
          <w:rFonts w:ascii="Monotype Corsiva" w:hAnsi="Monotype Corsiva"/>
          <w:b/>
          <w:sz w:val="36"/>
        </w:rPr>
        <w:t>1</w:t>
      </w:r>
      <w:r w:rsidRPr="004E09F8">
        <w:rPr>
          <w:rFonts w:ascii="Monotype Corsiva" w:hAnsi="Monotype Corsiva"/>
          <w:b/>
          <w:sz w:val="36"/>
        </w:rPr>
        <w:t xml:space="preserve"> and wish you all a Happy and Prosperous New Year</w:t>
      </w:r>
    </w:p>
    <w:p w:rsidR="004E09F8" w:rsidRPr="005A6A22" w:rsidRDefault="004E09F8" w:rsidP="009F6BE2">
      <w:pPr>
        <w:jc w:val="both"/>
        <w:rPr>
          <w:rFonts w:cs="Arial"/>
          <w:b/>
          <w:szCs w:val="22"/>
        </w:rPr>
      </w:pPr>
    </w:p>
    <w:sectPr w:rsidR="004E09F8" w:rsidRPr="005A6A22" w:rsidSect="000978A2">
      <w:type w:val="continuous"/>
      <w:pgSz w:w="11906" w:h="16838"/>
      <w:pgMar w:top="907" w:right="562" w:bottom="360" w:left="547" w:header="533" w:footer="203" w:gutter="0"/>
      <w:cols w:num="2" w:space="708" w:equalWidth="0">
        <w:col w:w="5303" w:space="540"/>
        <w:col w:w="4954"/>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1F4A" w:rsidRDefault="00A91F4A">
      <w:r>
        <w:separator/>
      </w:r>
    </w:p>
  </w:endnote>
  <w:endnote w:type="continuationSeparator" w:id="0">
    <w:p w:rsidR="00A91F4A" w:rsidRDefault="00A91F4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1F4A" w:rsidRDefault="004E09F8">
    <w:pPr>
      <w:pStyle w:val="Foo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margin-left:5.25pt;margin-top:-150.5pt;width:45.25pt;height:42.85pt;z-index:251662336" strokeweight="3pt">
          <v:imagedata r:id="rId1" o:title="" cropright="46785f"/>
        </v:shape>
      </w:pict>
    </w:r>
    <w:r>
      <w:rPr>
        <w:noProof/>
      </w:rPr>
      <w:pict>
        <v:shapetype id="_x0000_t202" coordsize="21600,21600" o:spt="202" path="m,l,21600r21600,l21600,xe">
          <v:stroke joinstyle="miter"/>
          <v:path gradientshapeok="t" o:connecttype="rect"/>
        </v:shapetype>
        <v:shape id="_x0000_s2056" type="#_x0000_t202" style="position:absolute;margin-left:31.75pt;margin-top:-150.5pt;width:202.15pt;height:44.65pt;z-index:251663360" filled="f" stroked="f">
          <v:textbox style="mso-next-textbox:#_x0000_s2056">
            <w:txbxContent>
              <w:p w:rsidR="00A91F4A" w:rsidRPr="00292BF3" w:rsidRDefault="00A91F4A" w:rsidP="00675803">
                <w:pPr>
                  <w:jc w:val="center"/>
                  <w:rPr>
                    <w:b/>
                    <w:color w:val="CC0000"/>
                    <w:sz w:val="32"/>
                    <w:szCs w:val="24"/>
                  </w:rPr>
                </w:pPr>
                <w:r>
                  <w:rPr>
                    <w:b/>
                    <w:color w:val="CC0000"/>
                    <w:sz w:val="32"/>
                    <w:szCs w:val="24"/>
                  </w:rPr>
                  <w:t>DATES FOR YOUR DIARY</w:t>
                </w:r>
              </w:p>
              <w:p w:rsidR="00A91F4A" w:rsidRPr="00292BF3" w:rsidRDefault="00A91F4A" w:rsidP="00675803">
                <w:pPr>
                  <w:jc w:val="center"/>
                  <w:rPr>
                    <w:i/>
                    <w:sz w:val="28"/>
                  </w:rPr>
                </w:pPr>
              </w:p>
            </w:txbxContent>
          </v:textbox>
        </v:shape>
      </w:pict>
    </w:r>
    <w:r>
      <w:rPr>
        <w:noProof/>
      </w:rPr>
      <w:pict>
        <v:shape id="_x0000_s2054" type="#_x0000_t202" style="position:absolute;margin-left:0;margin-top:-160.1pt;width:261pt;height:162.9pt;z-index:251661312" filled="f" strokecolor="#c00" strokeweight="3pt">
          <v:textbox style="mso-next-textbox:#_x0000_s2054">
            <w:txbxContent>
              <w:p w:rsidR="00A91F4A" w:rsidRDefault="00A91F4A" w:rsidP="00675803">
                <w:pPr>
                  <w:jc w:val="right"/>
                </w:pPr>
              </w:p>
              <w:p w:rsidR="00A91F4A" w:rsidRDefault="00A91F4A" w:rsidP="00675803">
                <w:pPr>
                  <w:jc w:val="center"/>
                  <w:rPr>
                    <w:sz w:val="10"/>
                    <w:szCs w:val="10"/>
                  </w:rPr>
                </w:pPr>
              </w:p>
              <w:p w:rsidR="00A91F4A" w:rsidRDefault="00A91F4A" w:rsidP="00675803">
                <w:pPr>
                  <w:jc w:val="center"/>
                  <w:rPr>
                    <w:sz w:val="10"/>
                    <w:szCs w:val="10"/>
                  </w:rPr>
                </w:pPr>
              </w:p>
              <w:p w:rsidR="00A91F4A" w:rsidRDefault="00A91F4A" w:rsidP="00675803">
                <w:pPr>
                  <w:jc w:val="center"/>
                  <w:rPr>
                    <w:sz w:val="10"/>
                    <w:szCs w:val="10"/>
                  </w:rPr>
                </w:pPr>
              </w:p>
              <w:p w:rsidR="00A91F4A" w:rsidRDefault="00A91F4A" w:rsidP="00675803">
                <w:pPr>
                  <w:jc w:val="center"/>
                  <w:rPr>
                    <w:sz w:val="10"/>
                    <w:szCs w:val="10"/>
                  </w:rPr>
                </w:pPr>
              </w:p>
              <w:p w:rsidR="00A91F4A" w:rsidRDefault="00A91F4A" w:rsidP="00675803">
                <w:pPr>
                  <w:jc w:val="center"/>
                  <w:rPr>
                    <w:sz w:val="10"/>
                    <w:szCs w:val="10"/>
                  </w:rPr>
                </w:pPr>
              </w:p>
              <w:p w:rsidR="00A91F4A" w:rsidRPr="00E31140" w:rsidRDefault="00A91F4A" w:rsidP="00F130D3">
                <w:pPr>
                  <w:jc w:val="center"/>
                  <w:rPr>
                    <w:b/>
                    <w:color w:val="CC0000"/>
                    <w:sz w:val="18"/>
                    <w:szCs w:val="18"/>
                  </w:rPr>
                </w:pPr>
              </w:p>
              <w:p w:rsidR="00A91F4A" w:rsidRPr="00E31140" w:rsidRDefault="00A91F4A" w:rsidP="00F130D3">
                <w:pPr>
                  <w:jc w:val="center"/>
                  <w:rPr>
                    <w:b/>
                    <w:color w:val="CC0000"/>
                    <w:sz w:val="12"/>
                    <w:szCs w:val="18"/>
                  </w:rPr>
                </w:pPr>
              </w:p>
              <w:p w:rsidR="00A91F4A" w:rsidRPr="004E09F8" w:rsidRDefault="00A91F4A" w:rsidP="005A6A22">
                <w:pPr>
                  <w:ind w:left="-142" w:right="-87" w:firstLine="142"/>
                  <w:jc w:val="center"/>
                  <w:rPr>
                    <w:b/>
                    <w:color w:val="CC0000"/>
                    <w:sz w:val="24"/>
                    <w:szCs w:val="18"/>
                  </w:rPr>
                </w:pPr>
                <w:r w:rsidRPr="004E09F8">
                  <w:rPr>
                    <w:b/>
                    <w:color w:val="CC0000"/>
                    <w:sz w:val="24"/>
                    <w:szCs w:val="18"/>
                  </w:rPr>
                  <w:t>5</w:t>
                </w:r>
                <w:r w:rsidRPr="004E09F8">
                  <w:rPr>
                    <w:b/>
                    <w:color w:val="CC0000"/>
                    <w:sz w:val="24"/>
                    <w:szCs w:val="18"/>
                    <w:vertAlign w:val="superscript"/>
                  </w:rPr>
                  <w:t>th</w:t>
                </w:r>
                <w:r w:rsidRPr="004E09F8">
                  <w:rPr>
                    <w:b/>
                    <w:color w:val="CC0000"/>
                    <w:sz w:val="24"/>
                    <w:szCs w:val="18"/>
                  </w:rPr>
                  <w:t xml:space="preserve"> Year Students Long Case </w:t>
                </w:r>
                <w:r w:rsidR="005A6A22">
                  <w:rPr>
                    <w:b/>
                    <w:color w:val="CC0000"/>
                    <w:sz w:val="24"/>
                    <w:szCs w:val="18"/>
                  </w:rPr>
                  <w:t>E</w:t>
                </w:r>
                <w:r w:rsidRPr="004E09F8">
                  <w:rPr>
                    <w:b/>
                    <w:color w:val="CC0000"/>
                    <w:sz w:val="24"/>
                    <w:szCs w:val="18"/>
                  </w:rPr>
                  <w:t>xaminations</w:t>
                </w:r>
              </w:p>
              <w:p w:rsidR="00A91F4A" w:rsidRPr="004E09F8" w:rsidRDefault="00A91F4A" w:rsidP="00F130D3">
                <w:pPr>
                  <w:jc w:val="center"/>
                  <w:rPr>
                    <w:b/>
                    <w:color w:val="CC0000"/>
                    <w:sz w:val="20"/>
                    <w:szCs w:val="18"/>
                  </w:rPr>
                </w:pPr>
                <w:r w:rsidRPr="004E09F8">
                  <w:rPr>
                    <w:b/>
                    <w:color w:val="CC0000"/>
                    <w:sz w:val="20"/>
                    <w:szCs w:val="18"/>
                  </w:rPr>
                  <w:t>2</w:t>
                </w:r>
                <w:r w:rsidRPr="004E09F8">
                  <w:rPr>
                    <w:b/>
                    <w:color w:val="CC0000"/>
                    <w:sz w:val="20"/>
                    <w:szCs w:val="18"/>
                    <w:vertAlign w:val="superscript"/>
                  </w:rPr>
                  <w:t>nd</w:t>
                </w:r>
                <w:r w:rsidRPr="004E09F8">
                  <w:rPr>
                    <w:b/>
                    <w:color w:val="CC0000"/>
                    <w:sz w:val="20"/>
                    <w:szCs w:val="18"/>
                  </w:rPr>
                  <w:t xml:space="preserve"> Exam: 16</w:t>
                </w:r>
                <w:r w:rsidRPr="004E09F8">
                  <w:rPr>
                    <w:b/>
                    <w:color w:val="CC0000"/>
                    <w:sz w:val="20"/>
                    <w:szCs w:val="18"/>
                    <w:vertAlign w:val="superscript"/>
                  </w:rPr>
                  <w:t>th</w:t>
                </w:r>
                <w:r w:rsidRPr="004E09F8">
                  <w:rPr>
                    <w:b/>
                    <w:color w:val="CC0000"/>
                    <w:sz w:val="20"/>
                    <w:szCs w:val="18"/>
                  </w:rPr>
                  <w:t xml:space="preserve"> – 27</w:t>
                </w:r>
                <w:r w:rsidRPr="004E09F8">
                  <w:rPr>
                    <w:b/>
                    <w:color w:val="CC0000"/>
                    <w:sz w:val="20"/>
                    <w:szCs w:val="18"/>
                    <w:vertAlign w:val="superscript"/>
                  </w:rPr>
                  <w:t>th</w:t>
                </w:r>
                <w:r w:rsidRPr="004E09F8">
                  <w:rPr>
                    <w:b/>
                    <w:color w:val="CC0000"/>
                    <w:sz w:val="20"/>
                    <w:szCs w:val="18"/>
                  </w:rPr>
                  <w:t xml:space="preserve"> January 2012 – GRH/CGH</w:t>
                </w:r>
              </w:p>
              <w:p w:rsidR="00A91F4A" w:rsidRPr="004E09F8" w:rsidRDefault="00A91F4A" w:rsidP="00F130D3">
                <w:pPr>
                  <w:jc w:val="center"/>
                  <w:rPr>
                    <w:b/>
                    <w:color w:val="CC0000"/>
                    <w:sz w:val="20"/>
                    <w:szCs w:val="18"/>
                  </w:rPr>
                </w:pPr>
                <w:r w:rsidRPr="004E09F8">
                  <w:rPr>
                    <w:b/>
                    <w:color w:val="CC0000"/>
                    <w:sz w:val="20"/>
                    <w:szCs w:val="18"/>
                  </w:rPr>
                  <w:t>3</w:t>
                </w:r>
                <w:r w:rsidRPr="004E09F8">
                  <w:rPr>
                    <w:b/>
                    <w:color w:val="CC0000"/>
                    <w:sz w:val="20"/>
                    <w:szCs w:val="18"/>
                    <w:vertAlign w:val="superscript"/>
                  </w:rPr>
                  <w:t>rd</w:t>
                </w:r>
                <w:r w:rsidRPr="004E09F8">
                  <w:rPr>
                    <w:b/>
                    <w:color w:val="CC0000"/>
                    <w:sz w:val="20"/>
                    <w:szCs w:val="18"/>
                  </w:rPr>
                  <w:t xml:space="preserve"> &amp; Final Exam: 6</w:t>
                </w:r>
                <w:r w:rsidRPr="004E09F8">
                  <w:rPr>
                    <w:b/>
                    <w:color w:val="CC0000"/>
                    <w:sz w:val="20"/>
                    <w:szCs w:val="18"/>
                    <w:vertAlign w:val="superscript"/>
                  </w:rPr>
                  <w:t>th</w:t>
                </w:r>
                <w:r w:rsidRPr="004E09F8">
                  <w:rPr>
                    <w:b/>
                    <w:color w:val="CC0000"/>
                    <w:sz w:val="20"/>
                    <w:szCs w:val="18"/>
                  </w:rPr>
                  <w:t xml:space="preserve"> March 2012 – Redwood Education Centre, GRH</w:t>
                </w:r>
              </w:p>
              <w:p w:rsidR="00A91F4A" w:rsidRPr="004E09F8" w:rsidRDefault="00A91F4A" w:rsidP="00F130D3">
                <w:pPr>
                  <w:jc w:val="center"/>
                  <w:rPr>
                    <w:color w:val="CC0000"/>
                    <w:sz w:val="14"/>
                    <w:szCs w:val="18"/>
                  </w:rPr>
                </w:pPr>
              </w:p>
              <w:p w:rsidR="00A91F4A" w:rsidRPr="004E09F8" w:rsidRDefault="00A91F4A" w:rsidP="00F130D3">
                <w:pPr>
                  <w:jc w:val="center"/>
                  <w:rPr>
                    <w:color w:val="CC0000"/>
                    <w:sz w:val="20"/>
                    <w:szCs w:val="18"/>
                  </w:rPr>
                </w:pPr>
                <w:r w:rsidRPr="004E09F8">
                  <w:rPr>
                    <w:color w:val="CC0000"/>
                    <w:sz w:val="20"/>
                    <w:szCs w:val="18"/>
                  </w:rPr>
                  <w:t xml:space="preserve">If you are interested in taking part in any of the above exams please email: </w:t>
                </w:r>
                <w:r w:rsidR="004E09F8">
                  <w:rPr>
                    <w:color w:val="CC0000"/>
                    <w:sz w:val="20"/>
                    <w:szCs w:val="18"/>
                    <w:u w:val="single"/>
                  </w:rPr>
                  <w:t>Emily.L.Mathews</w:t>
                </w:r>
                <w:r w:rsidRPr="004E09F8">
                  <w:rPr>
                    <w:color w:val="CC0000"/>
                    <w:sz w:val="20"/>
                    <w:szCs w:val="18"/>
                    <w:u w:val="single"/>
                  </w:rPr>
                  <w:t>@glos.nhs.uk</w:t>
                </w:r>
              </w:p>
              <w:p w:rsidR="00A91F4A" w:rsidRPr="00675803" w:rsidRDefault="00A91F4A" w:rsidP="00F130D3">
                <w:pPr>
                  <w:jc w:val="center"/>
                  <w:rPr>
                    <w:color w:val="CC0000"/>
                    <w:sz w:val="16"/>
                    <w:szCs w:val="18"/>
                  </w:rPr>
                </w:pPr>
              </w:p>
            </w:txbxContent>
          </v:textbox>
        </v:shape>
      </w:pict>
    </w:r>
    <w:r w:rsidR="00A04D52">
      <w:rPr>
        <w:noProof/>
      </w:rPr>
      <w:pict>
        <v:shape id="_x0000_s2053" type="#_x0000_t202" style="position:absolute;margin-left:279pt;margin-top:-384.85pt;width:261pt;height:384.15pt;z-index:251657216" filled="f">
          <v:textbox style="mso-next-textbox:#_x0000_s2053">
            <w:txbxContent>
              <w:p w:rsidR="00A91F4A" w:rsidRDefault="00A04D52" w:rsidP="00896AA1">
                <w:hyperlink r:id="rId2" w:history="1">
                  <w:r w:rsidR="00A91F4A" w:rsidRPr="00B45947">
                    <w:rPr>
                      <w:rStyle w:val="Hyperlink"/>
                      <w:rFonts w:ascii="Arial Narrow" w:hAnsi="Arial Narrow"/>
                      <w:sz w:val="20"/>
                    </w:rPr>
                    <w:t>Caroline.Rodd@glos.nhs.uk</w:t>
                  </w:r>
                </w:hyperlink>
              </w:p>
              <w:p w:rsidR="00A91F4A" w:rsidRPr="00173836" w:rsidRDefault="00A91F4A" w:rsidP="00896AA1">
                <w:pPr>
                  <w:rPr>
                    <w:rFonts w:ascii="Arial Narrow" w:hAnsi="Arial Narrow"/>
                    <w:color w:val="CC0000"/>
                    <w:sz w:val="20"/>
                  </w:rPr>
                </w:pPr>
                <w:r w:rsidRPr="00173836">
                  <w:rPr>
                    <w:rFonts w:ascii="Arial Narrow" w:hAnsi="Arial Narrow"/>
                    <w:color w:val="CC0000"/>
                    <w:sz w:val="20"/>
                  </w:rPr>
                  <w:t xml:space="preserve">Year 3 Junior Medicine and Surgery </w:t>
                </w:r>
              </w:p>
              <w:p w:rsidR="00A91F4A" w:rsidRPr="00173836" w:rsidRDefault="00A04D52" w:rsidP="00896AA1">
                <w:pPr>
                  <w:rPr>
                    <w:rFonts w:ascii="Arial Narrow" w:hAnsi="Arial Narrow"/>
                    <w:sz w:val="20"/>
                  </w:rPr>
                </w:pPr>
                <w:hyperlink r:id="rId3" w:history="1">
                  <w:r w:rsidR="00A91F4A" w:rsidRPr="00B45947">
                    <w:rPr>
                      <w:rStyle w:val="Hyperlink"/>
                      <w:rFonts w:ascii="Arial Narrow" w:hAnsi="Arial Narrow"/>
                      <w:sz w:val="20"/>
                    </w:rPr>
                    <w:t>Philip.Davies@glos.nhs.uk</w:t>
                  </w:r>
                </w:hyperlink>
              </w:p>
              <w:p w:rsidR="00A91F4A" w:rsidRPr="00173836" w:rsidRDefault="00A91F4A" w:rsidP="00896AA1">
                <w:pPr>
                  <w:rPr>
                    <w:rFonts w:ascii="Arial Narrow" w:hAnsi="Arial Narrow"/>
                    <w:color w:val="CC0000"/>
                    <w:sz w:val="20"/>
                  </w:rPr>
                </w:pPr>
                <w:r w:rsidRPr="00173836">
                  <w:rPr>
                    <w:rFonts w:ascii="Arial Narrow" w:hAnsi="Arial Narrow"/>
                    <w:color w:val="CC0000"/>
                    <w:sz w:val="20"/>
                  </w:rPr>
                  <w:t xml:space="preserve">Year 3 Musculoskeletal Diseases, Emergency Medicine &amp; Ophthalmology ‘MDEMO’ </w:t>
                </w:r>
                <w:r>
                  <w:rPr>
                    <w:rFonts w:ascii="Arial Narrow" w:hAnsi="Arial Narrow"/>
                    <w:color w:val="CC0000"/>
                    <w:sz w:val="20"/>
                  </w:rPr>
                  <w:t>&amp; Deputy Dean</w:t>
                </w:r>
              </w:p>
              <w:p w:rsidR="00A91F4A" w:rsidRPr="00173836" w:rsidRDefault="00A04D52" w:rsidP="00896AA1">
                <w:pPr>
                  <w:rPr>
                    <w:rFonts w:ascii="Arial Narrow" w:hAnsi="Arial Narrow"/>
                    <w:color w:val="000080"/>
                    <w:sz w:val="20"/>
                  </w:rPr>
                </w:pPr>
                <w:hyperlink r:id="rId4" w:history="1">
                  <w:r w:rsidR="00A91F4A" w:rsidRPr="00173836">
                    <w:rPr>
                      <w:rStyle w:val="Hyperlink"/>
                      <w:rFonts w:ascii="Arial Narrow" w:hAnsi="Arial Narrow"/>
                      <w:sz w:val="20"/>
                    </w:rPr>
                    <w:t>Attila.Sipos@glos.nhs.uk</w:t>
                  </w:r>
                </w:hyperlink>
                <w:r w:rsidR="00A91F4A" w:rsidRPr="00173836">
                  <w:rPr>
                    <w:rFonts w:ascii="Arial Narrow" w:hAnsi="Arial Narrow"/>
                    <w:color w:val="000080"/>
                    <w:sz w:val="20"/>
                  </w:rPr>
                  <w:t xml:space="preserve"> </w:t>
                </w:r>
              </w:p>
              <w:p w:rsidR="00A91F4A" w:rsidRPr="00173836" w:rsidRDefault="00A91F4A" w:rsidP="00896AA1">
                <w:pPr>
                  <w:rPr>
                    <w:rFonts w:ascii="Arial Narrow" w:hAnsi="Arial Narrow"/>
                    <w:color w:val="CC0000"/>
                    <w:sz w:val="20"/>
                  </w:rPr>
                </w:pPr>
                <w:r w:rsidRPr="00173836">
                  <w:rPr>
                    <w:rFonts w:ascii="Arial Narrow" w:hAnsi="Arial Narrow"/>
                    <w:color w:val="CC0000"/>
                    <w:sz w:val="20"/>
                  </w:rPr>
                  <w:t>Year 3 Psychiatry (2gether NHSFT)</w:t>
                </w:r>
              </w:p>
              <w:p w:rsidR="00A91F4A" w:rsidRPr="00173836" w:rsidRDefault="00A04D52" w:rsidP="00896AA1">
                <w:pPr>
                  <w:rPr>
                    <w:rFonts w:ascii="Arial Narrow" w:hAnsi="Arial Narrow"/>
                    <w:color w:val="CC0000"/>
                    <w:sz w:val="20"/>
                  </w:rPr>
                </w:pPr>
                <w:hyperlink r:id="rId5" w:history="1">
                  <w:r w:rsidR="00A91F4A" w:rsidRPr="00173836">
                    <w:rPr>
                      <w:rStyle w:val="Hyperlink"/>
                      <w:rFonts w:ascii="Arial Narrow" w:hAnsi="Arial Narrow"/>
                      <w:sz w:val="20"/>
                    </w:rPr>
                    <w:t>Royse.Murphy@nhs.net</w:t>
                  </w:r>
                </w:hyperlink>
                <w:r w:rsidR="00A91F4A" w:rsidRPr="00173836">
                  <w:rPr>
                    <w:rFonts w:ascii="Arial Narrow" w:hAnsi="Arial Narrow"/>
                    <w:color w:val="CC0000"/>
                    <w:sz w:val="20"/>
                  </w:rPr>
                  <w:t xml:space="preserve"> </w:t>
                </w:r>
              </w:p>
              <w:p w:rsidR="00A91F4A" w:rsidRPr="00173836" w:rsidRDefault="00A91F4A" w:rsidP="00896AA1">
                <w:pPr>
                  <w:rPr>
                    <w:rFonts w:ascii="Arial Narrow" w:hAnsi="Arial Narrow"/>
                    <w:color w:val="CC0000"/>
                    <w:sz w:val="20"/>
                  </w:rPr>
                </w:pPr>
                <w:r w:rsidRPr="00173836">
                  <w:rPr>
                    <w:rFonts w:ascii="Arial Narrow" w:hAnsi="Arial Narrow"/>
                    <w:color w:val="CC0000"/>
                    <w:sz w:val="20"/>
                  </w:rPr>
                  <w:t>Year 3 Ethics</w:t>
                </w:r>
              </w:p>
              <w:p w:rsidR="00A91F4A" w:rsidRPr="00173836" w:rsidRDefault="00A04D52" w:rsidP="00896AA1">
                <w:pPr>
                  <w:rPr>
                    <w:rFonts w:ascii="Arial Narrow" w:hAnsi="Arial Narrow"/>
                    <w:sz w:val="20"/>
                  </w:rPr>
                </w:pPr>
                <w:hyperlink r:id="rId6" w:history="1">
                  <w:r w:rsidR="00A91F4A" w:rsidRPr="00173836">
                    <w:rPr>
                      <w:rStyle w:val="Hyperlink"/>
                      <w:rFonts w:ascii="Arial Narrow" w:hAnsi="Arial Narrow"/>
                      <w:sz w:val="20"/>
                    </w:rPr>
                    <w:t>Philip.Kaloo@glos.nhs.uk</w:t>
                  </w:r>
                </w:hyperlink>
              </w:p>
              <w:p w:rsidR="00A91F4A" w:rsidRPr="00173836" w:rsidRDefault="00A91F4A" w:rsidP="00896AA1">
                <w:pPr>
                  <w:rPr>
                    <w:rFonts w:ascii="Arial Narrow" w:hAnsi="Arial Narrow"/>
                    <w:color w:val="CC0000"/>
                    <w:sz w:val="20"/>
                  </w:rPr>
                </w:pPr>
                <w:r w:rsidRPr="00173836">
                  <w:rPr>
                    <w:rFonts w:ascii="Arial Narrow" w:hAnsi="Arial Narrow"/>
                    <w:color w:val="CC0000"/>
                    <w:sz w:val="20"/>
                  </w:rPr>
                  <w:t>Year 4 O&amp;G and neonates (‘RHCN’)</w:t>
                </w:r>
              </w:p>
              <w:p w:rsidR="00A91F4A" w:rsidRPr="00D6012A" w:rsidRDefault="00A04D52" w:rsidP="00896AA1">
                <w:pPr>
                  <w:rPr>
                    <w:rFonts w:ascii="Arial Narrow" w:hAnsi="Arial Narrow"/>
                    <w:color w:val="0000FF"/>
                    <w:sz w:val="20"/>
                  </w:rPr>
                </w:pPr>
                <w:hyperlink r:id="rId7" w:history="1">
                  <w:r w:rsidR="00A91F4A" w:rsidRPr="00404F02">
                    <w:rPr>
                      <w:rStyle w:val="Hyperlink"/>
                      <w:rFonts w:ascii="Arial Narrow" w:hAnsi="Arial Narrow"/>
                      <w:sz w:val="20"/>
                    </w:rPr>
                    <w:t>Simon.Ackroyd@glos.nhs.uk</w:t>
                  </w:r>
                </w:hyperlink>
                <w:r w:rsidR="00A91F4A">
                  <w:rPr>
                    <w:rFonts w:ascii="Arial Narrow" w:hAnsi="Arial Narrow"/>
                    <w:color w:val="0000FF"/>
                    <w:sz w:val="20"/>
                  </w:rPr>
                  <w:t xml:space="preserve"> </w:t>
                </w:r>
              </w:p>
              <w:p w:rsidR="00A91F4A" w:rsidRPr="00173836" w:rsidRDefault="00A91F4A" w:rsidP="00896AA1">
                <w:pPr>
                  <w:rPr>
                    <w:rFonts w:ascii="Arial Narrow" w:hAnsi="Arial Narrow"/>
                    <w:color w:val="CC0000"/>
                    <w:sz w:val="20"/>
                  </w:rPr>
                </w:pPr>
                <w:r w:rsidRPr="00173836">
                  <w:rPr>
                    <w:rFonts w:ascii="Arial Narrow" w:hAnsi="Arial Narrow"/>
                    <w:color w:val="CC0000"/>
                    <w:sz w:val="20"/>
                  </w:rPr>
                  <w:t>Year 4 Paediatrics (‘COMP1’)</w:t>
                </w:r>
              </w:p>
              <w:p w:rsidR="00A91F4A" w:rsidRDefault="00A04D52" w:rsidP="00896AA1">
                <w:pPr>
                  <w:rPr>
                    <w:rFonts w:ascii="Arial Narrow" w:hAnsi="Arial Narrow"/>
                    <w:sz w:val="20"/>
                  </w:rPr>
                </w:pPr>
                <w:hyperlink r:id="rId8" w:history="1">
                  <w:r w:rsidR="00A91F4A" w:rsidRPr="00A95286">
                    <w:rPr>
                      <w:rStyle w:val="Hyperlink"/>
                      <w:rFonts w:ascii="Arial Narrow" w:hAnsi="Arial Narrow"/>
                      <w:sz w:val="20"/>
                    </w:rPr>
                    <w:t>Tom.Millard@glos.nhs.uk</w:t>
                  </w:r>
                </w:hyperlink>
              </w:p>
              <w:p w:rsidR="00A91F4A" w:rsidRDefault="00A91F4A" w:rsidP="00896AA1">
                <w:pPr>
                  <w:rPr>
                    <w:rFonts w:ascii="Arial Narrow" w:hAnsi="Arial Narrow"/>
                    <w:color w:val="CC0000"/>
                    <w:sz w:val="20"/>
                    <w:lang w:val="fr-FR"/>
                  </w:rPr>
                </w:pPr>
                <w:r>
                  <w:rPr>
                    <w:rFonts w:ascii="Arial Narrow" w:hAnsi="Arial Narrow"/>
                    <w:color w:val="CC0000"/>
                    <w:sz w:val="20"/>
                    <w:lang w:val="fr-FR"/>
                  </w:rPr>
                  <w:t xml:space="preserve">Year 4 CoE </w:t>
                </w:r>
                <w:r w:rsidRPr="00173836">
                  <w:rPr>
                    <w:rFonts w:ascii="Arial Narrow" w:hAnsi="Arial Narrow"/>
                    <w:color w:val="CC0000"/>
                    <w:sz w:val="20"/>
                    <w:lang w:val="fr-FR"/>
                  </w:rPr>
                  <w:t>&amp;</w:t>
                </w:r>
                <w:r w:rsidRPr="00173836">
                  <w:rPr>
                    <w:rFonts w:ascii="Arial Narrow" w:hAnsi="Arial Narrow"/>
                    <w:color w:val="CC0000"/>
                    <w:sz w:val="20"/>
                  </w:rPr>
                  <w:t xml:space="preserve"> </w:t>
                </w:r>
                <w:r w:rsidRPr="00CA2197">
                  <w:rPr>
                    <w:rFonts w:ascii="Arial Narrow" w:hAnsi="Arial Narrow"/>
                    <w:color w:val="CC0000"/>
                    <w:sz w:val="20"/>
                  </w:rPr>
                  <w:t>Dermatology</w:t>
                </w:r>
                <w:r>
                  <w:rPr>
                    <w:rFonts w:ascii="Arial Narrow" w:hAnsi="Arial Narrow"/>
                    <w:color w:val="CC0000"/>
                    <w:sz w:val="20"/>
                    <w:lang w:val="fr-FR"/>
                  </w:rPr>
                  <w:t xml:space="preserve"> (‘COMP2’)</w:t>
                </w:r>
              </w:p>
              <w:p w:rsidR="00A91F4A" w:rsidRPr="00173836" w:rsidRDefault="00A04D52" w:rsidP="0004573E">
                <w:pPr>
                  <w:rPr>
                    <w:rFonts w:ascii="Arial Narrow" w:hAnsi="Arial Narrow"/>
                    <w:color w:val="0000FF"/>
                    <w:sz w:val="20"/>
                  </w:rPr>
                </w:pPr>
                <w:hyperlink r:id="rId9" w:history="1">
                  <w:r w:rsidR="00A91F4A" w:rsidRPr="00173836">
                    <w:rPr>
                      <w:rStyle w:val="Hyperlink"/>
                      <w:rFonts w:ascii="Arial Narrow" w:hAnsi="Arial Narrow"/>
                      <w:sz w:val="20"/>
                    </w:rPr>
                    <w:t>Anne.Hampton@glos.nhs.uk</w:t>
                  </w:r>
                </w:hyperlink>
                <w:r w:rsidR="00A91F4A" w:rsidRPr="00173836">
                  <w:rPr>
                    <w:rFonts w:ascii="Arial Narrow" w:hAnsi="Arial Narrow"/>
                    <w:color w:val="0000FF"/>
                    <w:sz w:val="20"/>
                  </w:rPr>
                  <w:t xml:space="preserve"> </w:t>
                </w:r>
              </w:p>
              <w:p w:rsidR="00A91F4A" w:rsidRPr="00173836" w:rsidRDefault="00A91F4A" w:rsidP="0004573E">
                <w:pPr>
                  <w:rPr>
                    <w:rFonts w:ascii="Arial Narrow" w:hAnsi="Arial Narrow"/>
                    <w:color w:val="CC0000"/>
                    <w:sz w:val="20"/>
                  </w:rPr>
                </w:pPr>
                <w:r w:rsidRPr="00173836">
                  <w:rPr>
                    <w:rFonts w:ascii="Arial Narrow" w:hAnsi="Arial Narrow"/>
                    <w:color w:val="CC0000"/>
                    <w:sz w:val="20"/>
                  </w:rPr>
                  <w:t>Consultant S</w:t>
                </w:r>
                <w:r>
                  <w:rPr>
                    <w:rFonts w:ascii="Arial Narrow" w:hAnsi="Arial Narrow"/>
                    <w:color w:val="CC0000"/>
                    <w:sz w:val="20"/>
                  </w:rPr>
                  <w:t>enior Lecturer General Practice</w:t>
                </w:r>
              </w:p>
              <w:p w:rsidR="00A91F4A" w:rsidRPr="00173836" w:rsidRDefault="00A04D52" w:rsidP="00896AA1">
                <w:pPr>
                  <w:rPr>
                    <w:rFonts w:ascii="Arial Narrow" w:hAnsi="Arial Narrow"/>
                    <w:color w:val="FF0000"/>
                    <w:sz w:val="20"/>
                  </w:rPr>
                </w:pPr>
                <w:hyperlink r:id="rId10" w:history="1">
                  <w:r w:rsidR="00A91F4A" w:rsidRPr="00173836">
                    <w:rPr>
                      <w:rStyle w:val="Hyperlink"/>
                      <w:rFonts w:ascii="Arial Narrow" w:hAnsi="Arial Narrow"/>
                      <w:sz w:val="20"/>
                    </w:rPr>
                    <w:t>Rebecca.Frewin@glos.nhs.uk</w:t>
                  </w:r>
                </w:hyperlink>
              </w:p>
              <w:p w:rsidR="00A91F4A" w:rsidRPr="00173836" w:rsidRDefault="00A91F4A" w:rsidP="00896AA1">
                <w:pPr>
                  <w:rPr>
                    <w:rFonts w:ascii="Arial Narrow" w:hAnsi="Arial Narrow"/>
                    <w:color w:val="CC0000"/>
                    <w:sz w:val="20"/>
                  </w:rPr>
                </w:pPr>
                <w:r w:rsidRPr="00173836">
                  <w:rPr>
                    <w:rFonts w:ascii="Arial Narrow" w:hAnsi="Arial Narrow"/>
                    <w:color w:val="CC0000"/>
                    <w:sz w:val="20"/>
                  </w:rPr>
                  <w:t>Year 4 Pathology</w:t>
                </w:r>
              </w:p>
              <w:p w:rsidR="00A91F4A" w:rsidRPr="00173836" w:rsidRDefault="00A04D52" w:rsidP="00896AA1">
                <w:pPr>
                  <w:rPr>
                    <w:rFonts w:ascii="Arial Narrow" w:hAnsi="Arial Narrow"/>
                    <w:sz w:val="20"/>
                  </w:rPr>
                </w:pPr>
                <w:hyperlink r:id="rId11" w:history="1">
                  <w:r w:rsidR="00A91F4A" w:rsidRPr="00173836">
                    <w:rPr>
                      <w:rStyle w:val="Hyperlink"/>
                      <w:rFonts w:ascii="Arial Narrow" w:hAnsi="Arial Narrow"/>
                      <w:sz w:val="20"/>
                    </w:rPr>
                    <w:t>Mahesh.Parmar@glos.nhs.uk</w:t>
                  </w:r>
                </w:hyperlink>
              </w:p>
              <w:p w:rsidR="00A91F4A" w:rsidRPr="00173836" w:rsidRDefault="00A04D52" w:rsidP="00896AA1">
                <w:pPr>
                  <w:rPr>
                    <w:rFonts w:ascii="Arial Narrow" w:hAnsi="Arial Narrow"/>
                    <w:color w:val="FF0000"/>
                    <w:sz w:val="20"/>
                  </w:rPr>
                </w:pPr>
                <w:hyperlink r:id="rId12" w:history="1">
                  <w:r w:rsidR="00A91F4A" w:rsidRPr="00173836">
                    <w:rPr>
                      <w:rStyle w:val="Hyperlink"/>
                      <w:rFonts w:ascii="Arial Narrow" w:hAnsi="Arial Narrow"/>
                      <w:sz w:val="20"/>
                    </w:rPr>
                    <w:t>Daniel.Evans@glos.nhs.uk</w:t>
                  </w:r>
                </w:hyperlink>
              </w:p>
              <w:p w:rsidR="00A91F4A" w:rsidRPr="00173836" w:rsidRDefault="00A91F4A" w:rsidP="00896AA1">
                <w:pPr>
                  <w:rPr>
                    <w:rFonts w:ascii="Arial Narrow" w:hAnsi="Arial Narrow"/>
                    <w:color w:val="CC0000"/>
                    <w:sz w:val="20"/>
                  </w:rPr>
                </w:pPr>
                <w:r w:rsidRPr="00173836">
                  <w:rPr>
                    <w:rFonts w:ascii="Arial Narrow" w:hAnsi="Arial Narrow"/>
                    <w:color w:val="CC0000"/>
                    <w:sz w:val="20"/>
                  </w:rPr>
                  <w:t xml:space="preserve">Year 4 Anaesthesia </w:t>
                </w:r>
              </w:p>
              <w:p w:rsidR="00A91F4A" w:rsidRPr="00173836" w:rsidRDefault="00A04D52" w:rsidP="00896AA1">
                <w:pPr>
                  <w:rPr>
                    <w:sz w:val="20"/>
                  </w:rPr>
                </w:pPr>
                <w:hyperlink r:id="rId13" w:history="1">
                  <w:r w:rsidR="00A91F4A" w:rsidRPr="00173836">
                    <w:rPr>
                      <w:rStyle w:val="Hyperlink"/>
                      <w:rFonts w:ascii="Arial Narrow" w:hAnsi="Arial Narrow"/>
                      <w:sz w:val="20"/>
                    </w:rPr>
                    <w:t>Kim.Benstead@glos.nhs.uk</w:t>
                  </w:r>
                </w:hyperlink>
                <w:r w:rsidR="00A91F4A" w:rsidRPr="00173836">
                  <w:rPr>
                    <w:sz w:val="20"/>
                  </w:rPr>
                  <w:t xml:space="preserve"> </w:t>
                </w:r>
              </w:p>
              <w:p w:rsidR="00A91F4A" w:rsidRDefault="00A91F4A" w:rsidP="00896AA1">
                <w:pPr>
                  <w:rPr>
                    <w:rFonts w:ascii="Arial Narrow" w:hAnsi="Arial Narrow"/>
                    <w:color w:val="CC0000"/>
                    <w:sz w:val="20"/>
                  </w:rPr>
                </w:pPr>
                <w:r>
                  <w:rPr>
                    <w:rFonts w:ascii="Arial Narrow" w:hAnsi="Arial Narrow"/>
                    <w:color w:val="CC0000"/>
                    <w:sz w:val="20"/>
                  </w:rPr>
                  <w:t>Year 5 Oncology &amp; Unit Coordinator PPP</w:t>
                </w:r>
              </w:p>
              <w:p w:rsidR="00A91F4A" w:rsidRPr="00173836" w:rsidRDefault="00A04D52" w:rsidP="003C62EC">
                <w:pPr>
                  <w:rPr>
                    <w:sz w:val="20"/>
                  </w:rPr>
                </w:pPr>
                <w:hyperlink r:id="rId14" w:history="1">
                  <w:r w:rsidR="00A91F4A" w:rsidRPr="00404F02">
                    <w:rPr>
                      <w:rStyle w:val="Hyperlink"/>
                      <w:rFonts w:ascii="Arial Narrow" w:hAnsi="Arial Narrow"/>
                      <w:sz w:val="20"/>
                    </w:rPr>
                    <w:t>Cath.Blinman@glos.nhs.uk</w:t>
                  </w:r>
                </w:hyperlink>
                <w:r w:rsidR="00A91F4A" w:rsidRPr="00173836">
                  <w:rPr>
                    <w:sz w:val="20"/>
                  </w:rPr>
                  <w:t xml:space="preserve"> </w:t>
                </w:r>
              </w:p>
              <w:p w:rsidR="00A91F4A" w:rsidRDefault="00A91F4A" w:rsidP="003C62EC">
                <w:pPr>
                  <w:rPr>
                    <w:rFonts w:ascii="Arial Narrow" w:hAnsi="Arial Narrow"/>
                    <w:color w:val="CC0000"/>
                    <w:sz w:val="20"/>
                  </w:rPr>
                </w:pPr>
                <w:r w:rsidRPr="00173836">
                  <w:rPr>
                    <w:rFonts w:ascii="Arial Narrow" w:hAnsi="Arial Narrow"/>
                    <w:color w:val="CC0000"/>
                    <w:sz w:val="20"/>
                  </w:rPr>
                  <w:t>Year 5 Palliative Care</w:t>
                </w:r>
              </w:p>
              <w:p w:rsidR="00A91F4A" w:rsidRPr="00173836" w:rsidRDefault="00A04D52" w:rsidP="00B838A1">
                <w:pPr>
                  <w:rPr>
                    <w:rFonts w:ascii="Arial Narrow" w:hAnsi="Arial Narrow"/>
                    <w:color w:val="FF0000"/>
                    <w:sz w:val="20"/>
                  </w:rPr>
                </w:pPr>
                <w:hyperlink r:id="rId15" w:history="1">
                  <w:r w:rsidR="00A91F4A" w:rsidRPr="00173836">
                    <w:rPr>
                      <w:rStyle w:val="Hyperlink"/>
                      <w:rFonts w:ascii="Arial Narrow" w:hAnsi="Arial Narrow"/>
                      <w:sz w:val="20"/>
                    </w:rPr>
                    <w:t>Tripti.Mahajan@glos.nhs.uk</w:t>
                  </w:r>
                </w:hyperlink>
              </w:p>
              <w:p w:rsidR="00A91F4A" w:rsidRPr="00194420" w:rsidRDefault="00A04D52" w:rsidP="00B838A1">
                <w:pPr>
                  <w:rPr>
                    <w:rFonts w:ascii="Arial Narrow" w:hAnsi="Arial Narrow"/>
                    <w:color w:val="FF0000"/>
                    <w:sz w:val="20"/>
                    <w:lang w:val="sv-SE"/>
                  </w:rPr>
                </w:pPr>
                <w:hyperlink r:id="rId16" w:history="1">
                  <w:r w:rsidR="00A91F4A" w:rsidRPr="00A95286">
                    <w:rPr>
                      <w:rStyle w:val="Hyperlink"/>
                      <w:rFonts w:ascii="Arial Narrow" w:hAnsi="Arial Narrow"/>
                      <w:sz w:val="20"/>
                      <w:lang w:val="sv-SE"/>
                    </w:rPr>
                    <w:t>Christopher.Custard@glos.nhs.uk</w:t>
                  </w:r>
                </w:hyperlink>
              </w:p>
              <w:p w:rsidR="00A91F4A" w:rsidRPr="00194420" w:rsidRDefault="00A91F4A" w:rsidP="002B2916">
                <w:pPr>
                  <w:rPr>
                    <w:rFonts w:ascii="Arial Narrow" w:hAnsi="Arial Narrow"/>
                    <w:color w:val="CC0000"/>
                    <w:sz w:val="20"/>
                    <w:lang w:val="sv-SE"/>
                  </w:rPr>
                </w:pPr>
                <w:r w:rsidRPr="00194420">
                  <w:rPr>
                    <w:rFonts w:ascii="Arial Narrow" w:hAnsi="Arial Narrow"/>
                    <w:color w:val="CC0000"/>
                    <w:sz w:val="20"/>
                    <w:lang w:val="sv-SE"/>
                  </w:rPr>
                  <w:t xml:space="preserve">Year 5 </w:t>
                </w:r>
                <w:r>
                  <w:rPr>
                    <w:rFonts w:ascii="Arial Narrow" w:hAnsi="Arial Narrow"/>
                    <w:color w:val="CC0000"/>
                    <w:sz w:val="20"/>
                    <w:lang w:val="sv-SE"/>
                  </w:rPr>
                  <w:t>Senior Medicine (G &amp; C respectively)</w:t>
                </w:r>
              </w:p>
              <w:p w:rsidR="00A91F4A" w:rsidRPr="00194420" w:rsidRDefault="00A04D52" w:rsidP="00B838A1">
                <w:pPr>
                  <w:rPr>
                    <w:rFonts w:ascii="Arial Narrow" w:hAnsi="Arial Narrow"/>
                    <w:color w:val="FF0000"/>
                    <w:sz w:val="20"/>
                    <w:lang w:val="sv-SE"/>
                  </w:rPr>
                </w:pPr>
                <w:hyperlink r:id="rId17" w:history="1">
                  <w:r w:rsidR="00A91F4A" w:rsidRPr="00194420">
                    <w:rPr>
                      <w:rStyle w:val="Hyperlink"/>
                      <w:rFonts w:ascii="Arial Narrow" w:hAnsi="Arial Narrow"/>
                      <w:sz w:val="20"/>
                      <w:lang w:val="sv-SE"/>
                    </w:rPr>
                    <w:t>Mark.Vipond@glos.nhs.uk</w:t>
                  </w:r>
                </w:hyperlink>
              </w:p>
              <w:p w:rsidR="00A91F4A" w:rsidRPr="00194420" w:rsidRDefault="00A04D52" w:rsidP="00B838A1">
                <w:pPr>
                  <w:rPr>
                    <w:rFonts w:ascii="Arial Narrow" w:hAnsi="Arial Narrow"/>
                    <w:color w:val="FF0000"/>
                    <w:sz w:val="20"/>
                    <w:lang w:val="sv-SE"/>
                  </w:rPr>
                </w:pPr>
                <w:hyperlink r:id="rId18" w:history="1">
                  <w:r w:rsidR="00A91F4A" w:rsidRPr="00404F02">
                    <w:rPr>
                      <w:rStyle w:val="Hyperlink"/>
                      <w:rFonts w:ascii="Arial Narrow" w:hAnsi="Arial Narrow"/>
                      <w:sz w:val="20"/>
                      <w:lang w:val="sv-SE"/>
                    </w:rPr>
                    <w:t>James.Wheeler@glos.nhs.uk</w:t>
                  </w:r>
                </w:hyperlink>
              </w:p>
              <w:p w:rsidR="00A91F4A" w:rsidRPr="00CA2197" w:rsidRDefault="00A91F4A" w:rsidP="002B2916">
                <w:pPr>
                  <w:rPr>
                    <w:rFonts w:ascii="Arial Narrow" w:hAnsi="Arial Narrow"/>
                    <w:color w:val="CC0000"/>
                    <w:sz w:val="20"/>
                  </w:rPr>
                </w:pPr>
                <w:r w:rsidRPr="00CA2197">
                  <w:rPr>
                    <w:rFonts w:ascii="Arial Narrow" w:hAnsi="Arial Narrow"/>
                    <w:color w:val="CC0000"/>
                    <w:sz w:val="20"/>
                  </w:rPr>
                  <w:t>Year 5 Senior Surgery</w:t>
                </w:r>
                <w:r>
                  <w:rPr>
                    <w:rFonts w:ascii="Arial Narrow" w:hAnsi="Arial Narrow"/>
                    <w:color w:val="CC0000"/>
                    <w:sz w:val="20"/>
                  </w:rPr>
                  <w:t xml:space="preserve"> (G &amp; C respectively)</w:t>
                </w:r>
              </w:p>
              <w:p w:rsidR="00A91F4A" w:rsidRPr="00173836" w:rsidRDefault="00A91F4A">
                <w:pPr>
                  <w:rPr>
                    <w:sz w:val="20"/>
                  </w:rPr>
                </w:pPr>
              </w:p>
            </w:txbxContent>
          </v:textbox>
        </v:shape>
      </w:pict>
    </w:r>
    <w:r w:rsidR="00A04D52">
      <w:rPr>
        <w:noProof/>
      </w:rPr>
      <w:pict>
        <v:shape id="_x0000_s2057" type="#_x0000_t75" style="position:absolute;margin-left:453.4pt;margin-top:-92.9pt;width:100pt;height:95.7pt;z-index:-251663360">
          <v:imagedata r:id="rId19" o:title="" cropright="45576f" gain="19661f" blacklevel="22282f"/>
        </v:shape>
      </w:pict>
    </w:r>
    <w:r w:rsidR="00A04D52">
      <w:rPr>
        <w:noProof/>
      </w:rPr>
      <w:pict>
        <v:line id="_x0000_s2058" style="position:absolute;z-index:-251657216" from="0,7.3pt" to="540pt,7.3pt" strokeweight="3p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1F4A" w:rsidRDefault="00A04D52" w:rsidP="00B65E36">
    <w:pPr>
      <w:pStyle w:val="Footer"/>
      <w:ind w:left="-18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left:0;text-align:left;margin-left:446.25pt;margin-top:-102.1pt;width:100pt;height:95.7pt;z-index:-251664384">
          <v:imagedata r:id="rId1" o:title="" cropright="45576f" gain="19661f" blacklevel="22282f"/>
        </v:shape>
      </w:pict>
    </w:r>
    <w:r>
      <w:rPr>
        <w:noProof/>
      </w:rPr>
      <w:pict>
        <v:line id="_x0000_s2060" style="position:absolute;left:0;text-align:left;z-index:-251656192" from="0,-1.7pt" to="540pt,-1.7pt" strokeweight="3p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1F4A" w:rsidRDefault="00A91F4A">
      <w:r>
        <w:separator/>
      </w:r>
    </w:p>
  </w:footnote>
  <w:footnote w:type="continuationSeparator" w:id="0">
    <w:p w:rsidR="00A91F4A" w:rsidRDefault="00A91F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1F4A" w:rsidRDefault="00A04D52">
    <w:pPr>
      <w:pStyle w:val="Header"/>
    </w:pPr>
    <w:r>
      <w:rPr>
        <w:noProof/>
      </w:rPr>
      <w:pict>
        <v:shapetype id="_x0000_t202" coordsize="21600,21600" o:spt="202" path="m,l,21600r21600,l21600,xe">
          <v:stroke joinstyle="miter"/>
          <v:path gradientshapeok="t" o:connecttype="rect"/>
        </v:shapetype>
        <v:shape id="_x0000_s2049" type="#_x0000_t202" style="position:absolute;margin-left:276.7pt;margin-top:378.35pt;width:261pt;height:25.5pt;z-index:-251660288" stroked="f">
          <v:textbox style="mso-next-textbox:#_x0000_s2049">
            <w:txbxContent>
              <w:p w:rsidR="00A91F4A" w:rsidRPr="007C3ED8" w:rsidRDefault="00A91F4A" w:rsidP="00573815">
                <w:pPr>
                  <w:jc w:val="center"/>
                  <w:rPr>
                    <w:b/>
                    <w:sz w:val="20"/>
                  </w:rPr>
                </w:pPr>
                <w:r>
                  <w:rPr>
                    <w:b/>
                    <w:sz w:val="20"/>
                  </w:rPr>
                  <w:t>Unit Coordinators</w:t>
                </w:r>
                <w:r w:rsidRPr="007C3ED8">
                  <w:rPr>
                    <w:b/>
                    <w:sz w:val="20"/>
                  </w:rPr>
                  <w:t xml:space="preserve"> </w:t>
                </w:r>
                <w:r>
                  <w:rPr>
                    <w:b/>
                    <w:sz w:val="20"/>
                  </w:rPr>
                  <w:t>&amp; leads within Gloucestershire</w:t>
                </w:r>
              </w:p>
            </w:txbxContent>
          </v:textbox>
        </v:shape>
      </w:pict>
    </w:r>
    <w:r>
      <w:rPr>
        <w:noProof/>
      </w:rPr>
      <w:pict>
        <v:shape id="_x0000_s2050" type="#_x0000_t202" style="position:absolute;margin-left:279pt;margin-top:70.85pt;width:258.7pt;height:294pt;z-index:251655168" filled="f">
          <v:textbox style="mso-next-textbox:#_x0000_s2050">
            <w:txbxContent>
              <w:p w:rsidR="00A91F4A" w:rsidRPr="00CA2197" w:rsidRDefault="00A04D52" w:rsidP="002B2916">
                <w:pPr>
                  <w:rPr>
                    <w:rFonts w:ascii="Arial Narrow" w:hAnsi="Arial Narrow"/>
                    <w:color w:val="CC0000"/>
                    <w:sz w:val="20"/>
                  </w:rPr>
                </w:pPr>
                <w:hyperlink r:id="rId1" w:history="1">
                  <w:r w:rsidR="00A91F4A" w:rsidRPr="003115B4">
                    <w:rPr>
                      <w:rStyle w:val="Hyperlink"/>
                      <w:rFonts w:ascii="Arial Narrow" w:hAnsi="Arial Narrow"/>
                      <w:sz w:val="20"/>
                    </w:rPr>
                    <w:t>D.J.Cahill@bristol.ac.uk</w:t>
                  </w:r>
                </w:hyperlink>
                <w:r w:rsidR="00A91F4A">
                  <w:rPr>
                    <w:rFonts w:ascii="Arial Narrow" w:hAnsi="Arial Narrow"/>
                  </w:rPr>
                  <w:t xml:space="preserve"> </w:t>
                </w:r>
                <w:r w:rsidR="00A91F4A" w:rsidRPr="00173836">
                  <w:rPr>
                    <w:rFonts w:ascii="Arial Narrow" w:hAnsi="Arial Narrow"/>
                    <w:sz w:val="20"/>
                  </w:rPr>
                  <w:t xml:space="preserve">  </w:t>
                </w:r>
                <w:r w:rsidR="00A91F4A" w:rsidRPr="00CA2197">
                  <w:rPr>
                    <w:rFonts w:ascii="Arial Narrow" w:hAnsi="Arial Narrow"/>
                    <w:color w:val="CC0000"/>
                    <w:sz w:val="20"/>
                  </w:rPr>
                  <w:t>(MB ChB Programme Director)</w:t>
                </w:r>
              </w:p>
              <w:p w:rsidR="00A91F4A" w:rsidRPr="0004573E" w:rsidRDefault="00A04D52" w:rsidP="002B2916">
                <w:pPr>
                  <w:rPr>
                    <w:rFonts w:ascii="Arial Narrow" w:hAnsi="Arial Narrow"/>
                    <w:color w:val="FF0000"/>
                    <w:sz w:val="20"/>
                  </w:rPr>
                </w:pPr>
                <w:hyperlink r:id="rId2" w:history="1">
                  <w:r w:rsidR="00A91F4A" w:rsidRPr="00A95286">
                    <w:rPr>
                      <w:rStyle w:val="Hyperlink"/>
                      <w:rFonts w:ascii="Arial Narrow" w:hAnsi="Arial Narrow"/>
                      <w:sz w:val="20"/>
                    </w:rPr>
                    <w:t>Nigel.Rawlinson@bristol.ac.uk</w:t>
                  </w:r>
                </w:hyperlink>
                <w:r w:rsidR="00A91F4A">
                  <w:rPr>
                    <w:rFonts w:ascii="Arial Narrow" w:hAnsi="Arial Narrow"/>
                    <w:color w:val="0000FF"/>
                    <w:sz w:val="20"/>
                  </w:rPr>
                  <w:t xml:space="preserve"> </w:t>
                </w:r>
                <w:r w:rsidR="00A91F4A" w:rsidRPr="00F130D3">
                  <w:rPr>
                    <w:rFonts w:ascii="Arial Narrow" w:hAnsi="Arial Narrow"/>
                    <w:color w:val="0000FF"/>
                    <w:sz w:val="20"/>
                  </w:rPr>
                  <w:t xml:space="preserve"> </w:t>
                </w:r>
                <w:r w:rsidR="00A91F4A" w:rsidRPr="00CA2197">
                  <w:rPr>
                    <w:rFonts w:ascii="Arial Narrow" w:hAnsi="Arial Narrow"/>
                    <w:color w:val="CC0000"/>
                    <w:sz w:val="20"/>
                  </w:rPr>
                  <w:t>(Director of Student Affairs)</w:t>
                </w:r>
                <w:r w:rsidR="00A91F4A" w:rsidRPr="0004573E">
                  <w:rPr>
                    <w:rFonts w:ascii="Arial Narrow" w:hAnsi="Arial Narrow"/>
                    <w:color w:val="FF0000"/>
                    <w:sz w:val="20"/>
                  </w:rPr>
                  <w:t xml:space="preserve"> </w:t>
                </w:r>
              </w:p>
              <w:p w:rsidR="00A91F4A" w:rsidRPr="00CA2197" w:rsidRDefault="00A04D52" w:rsidP="00B838A1">
                <w:pPr>
                  <w:rPr>
                    <w:rFonts w:ascii="Arial Narrow" w:hAnsi="Arial Narrow"/>
                    <w:color w:val="CC0000"/>
                    <w:sz w:val="20"/>
                  </w:rPr>
                </w:pPr>
                <w:hyperlink r:id="rId3" w:history="1">
                  <w:r w:rsidR="00A91F4A" w:rsidRPr="00621183">
                    <w:rPr>
                      <w:rStyle w:val="Hyperlink"/>
                      <w:rFonts w:ascii="Arial Narrow" w:hAnsi="Arial Narrow"/>
                      <w:sz w:val="20"/>
                    </w:rPr>
                    <w:t>Andrew.Blythe@bristol.ac.uk</w:t>
                  </w:r>
                </w:hyperlink>
                <w:r w:rsidR="00A91F4A">
                  <w:rPr>
                    <w:rFonts w:ascii="Arial Narrow" w:hAnsi="Arial Narrow"/>
                    <w:sz w:val="20"/>
                  </w:rPr>
                  <w:t xml:space="preserve"> </w:t>
                </w:r>
                <w:r w:rsidR="00A91F4A" w:rsidRPr="00CA2197">
                  <w:rPr>
                    <w:rFonts w:ascii="Arial Narrow" w:hAnsi="Arial Narrow"/>
                    <w:color w:val="CC0000"/>
                    <w:sz w:val="20"/>
                  </w:rPr>
                  <w:t>(Deputy Programme director)</w:t>
                </w:r>
              </w:p>
              <w:p w:rsidR="00A91F4A" w:rsidRPr="00173836" w:rsidRDefault="00A04D52" w:rsidP="0004573E">
                <w:pPr>
                  <w:rPr>
                    <w:rFonts w:ascii="Arial Narrow" w:hAnsi="Arial Narrow"/>
                    <w:color w:val="CC0000"/>
                    <w:sz w:val="20"/>
                  </w:rPr>
                </w:pPr>
                <w:hyperlink r:id="rId4" w:history="1">
                  <w:r w:rsidR="00A91F4A" w:rsidRPr="00621183">
                    <w:rPr>
                      <w:rStyle w:val="Hyperlink"/>
                      <w:rFonts w:ascii="Arial Narrow" w:hAnsi="Arial Narrow"/>
                      <w:sz w:val="20"/>
                    </w:rPr>
                    <w:t>Nicki.Cohen@bristol.ac.uk</w:t>
                  </w:r>
                </w:hyperlink>
                <w:r w:rsidR="00A91F4A">
                  <w:rPr>
                    <w:rFonts w:ascii="Arial Narrow" w:hAnsi="Arial Narrow"/>
                    <w:sz w:val="20"/>
                  </w:rPr>
                  <w:t xml:space="preserve"> </w:t>
                </w:r>
                <w:r w:rsidR="00A91F4A" w:rsidRPr="00CA2197">
                  <w:rPr>
                    <w:rFonts w:ascii="Arial Narrow" w:hAnsi="Arial Narrow"/>
                    <w:color w:val="CC0000"/>
                    <w:sz w:val="20"/>
                  </w:rPr>
                  <w:t>(Deputy Programme Director)</w:t>
                </w:r>
                <w:r w:rsidR="00A91F4A" w:rsidRPr="00CA2197">
                  <w:rPr>
                    <w:color w:val="CC0000"/>
                  </w:rPr>
                  <w:t xml:space="preserve"> </w:t>
                </w:r>
                <w:hyperlink r:id="rId5" w:history="1">
                  <w:r w:rsidR="00A91F4A" w:rsidRPr="00621183">
                    <w:rPr>
                      <w:rStyle w:val="Hyperlink"/>
                      <w:rFonts w:ascii="Arial Narrow" w:hAnsi="Arial Narrow"/>
                      <w:sz w:val="20"/>
                    </w:rPr>
                    <w:t>trevor.thompson@bristol.ac.uk</w:t>
                  </w:r>
                </w:hyperlink>
                <w:r w:rsidR="00A91F4A">
                  <w:rPr>
                    <w:rFonts w:ascii="Arial Narrow" w:hAnsi="Arial Narrow"/>
                    <w:color w:val="CC0000"/>
                    <w:sz w:val="20"/>
                  </w:rPr>
                  <w:t xml:space="preserve"> </w:t>
                </w:r>
                <w:r w:rsidR="00A91F4A" w:rsidRPr="00CA2197">
                  <w:rPr>
                    <w:rFonts w:ascii="Arial Narrow" w:hAnsi="Arial Narrow"/>
                    <w:color w:val="CC0000"/>
                    <w:sz w:val="20"/>
                  </w:rPr>
                  <w:t>(Vertical Themes Lead)</w:t>
                </w:r>
              </w:p>
              <w:p w:rsidR="00A91F4A" w:rsidRPr="00173836" w:rsidRDefault="00A91F4A" w:rsidP="00B838A1">
                <w:pPr>
                  <w:rPr>
                    <w:rFonts w:ascii="Arial Narrow" w:hAnsi="Arial Narrow"/>
                    <w:sz w:val="20"/>
                  </w:rPr>
                </w:pPr>
              </w:p>
              <w:p w:rsidR="00A91F4A" w:rsidRPr="00D55CB8" w:rsidRDefault="00A04D52" w:rsidP="00B838A1">
                <w:pPr>
                  <w:rPr>
                    <w:rFonts w:ascii="Arial Narrow" w:hAnsi="Arial Narrow"/>
                    <w:sz w:val="20"/>
                  </w:rPr>
                </w:pPr>
                <w:hyperlink r:id="rId6" w:history="1">
                  <w:r w:rsidR="00A91F4A" w:rsidRPr="00D55CB8">
                    <w:rPr>
                      <w:rStyle w:val="Hyperlink"/>
                      <w:rFonts w:ascii="Arial Narrow" w:hAnsi="Arial Narrow"/>
                      <w:sz w:val="20"/>
                    </w:rPr>
                    <w:t>http://www.bris.ac.uk/medical-education/tlhp/</w:t>
                  </w:r>
                </w:hyperlink>
              </w:p>
              <w:p w:rsidR="00A91F4A" w:rsidRPr="00173836" w:rsidRDefault="00A91F4A" w:rsidP="002B2916">
                <w:pPr>
                  <w:rPr>
                    <w:rFonts w:ascii="Arial Narrow" w:hAnsi="Arial Narrow"/>
                    <w:color w:val="CC0000"/>
                    <w:sz w:val="20"/>
                  </w:rPr>
                </w:pPr>
                <w:r w:rsidRPr="00173836">
                  <w:rPr>
                    <w:rFonts w:ascii="Arial Narrow" w:hAnsi="Arial Narrow"/>
                    <w:color w:val="CC0000"/>
                    <w:sz w:val="20"/>
                  </w:rPr>
                  <w:t>Teaching and Le</w:t>
                </w:r>
                <w:r>
                  <w:rPr>
                    <w:rFonts w:ascii="Arial Narrow" w:hAnsi="Arial Narrow"/>
                    <w:color w:val="CC0000"/>
                    <w:sz w:val="20"/>
                  </w:rPr>
                  <w:t xml:space="preserve">arning for Health Professionals </w:t>
                </w:r>
                <w:r w:rsidRPr="00173836">
                  <w:rPr>
                    <w:rFonts w:ascii="Arial Narrow" w:hAnsi="Arial Narrow"/>
                    <w:color w:val="CC0000"/>
                    <w:sz w:val="20"/>
                  </w:rPr>
                  <w:t xml:space="preserve">Certificate course </w:t>
                </w:r>
              </w:p>
              <w:p w:rsidR="00A91F4A" w:rsidRPr="00D55CB8" w:rsidRDefault="00A04D52" w:rsidP="00B838A1">
                <w:pPr>
                  <w:rPr>
                    <w:rFonts w:ascii="Arial Narrow" w:hAnsi="Arial Narrow"/>
                    <w:sz w:val="20"/>
                  </w:rPr>
                </w:pPr>
                <w:hyperlink r:id="rId7" w:history="1">
                  <w:r w:rsidR="00A91F4A" w:rsidRPr="00D55CB8">
                    <w:rPr>
                      <w:rStyle w:val="Hyperlink"/>
                      <w:rFonts w:ascii="Arial Narrow" w:hAnsi="Arial Narrow"/>
                      <w:sz w:val="20"/>
                    </w:rPr>
                    <w:t>tlhp-enquire@bristol.ac.uk</w:t>
                  </w:r>
                </w:hyperlink>
              </w:p>
              <w:p w:rsidR="00A91F4A" w:rsidRDefault="00A91F4A" w:rsidP="00D55CB8">
                <w:pPr>
                  <w:rPr>
                    <w:rFonts w:ascii="Arial Narrow" w:hAnsi="Arial Narrow"/>
                    <w:color w:val="CC0000"/>
                    <w:sz w:val="20"/>
                  </w:rPr>
                </w:pPr>
                <w:r>
                  <w:rPr>
                    <w:rFonts w:ascii="Arial Narrow" w:hAnsi="Arial Narrow"/>
                    <w:color w:val="CC0000"/>
                    <w:sz w:val="20"/>
                  </w:rPr>
                  <w:t>TLHP Enquiries Mailbox</w:t>
                </w:r>
              </w:p>
              <w:p w:rsidR="00A91F4A" w:rsidRPr="0004573E" w:rsidRDefault="00A04D52" w:rsidP="00B838A1">
                <w:pPr>
                  <w:rPr>
                    <w:rFonts w:ascii="Arial Narrow" w:hAnsi="Arial Narrow"/>
                    <w:sz w:val="20"/>
                  </w:rPr>
                </w:pPr>
                <w:r>
                  <w:rPr>
                    <w:rFonts w:ascii="Arial Narrow" w:hAnsi="Arial Narrow"/>
                    <w:sz w:val="20"/>
                  </w:rPr>
                  <w:fldChar w:fldCharType="begin"/>
                </w:r>
                <w:r w:rsidR="00A91F4A">
                  <w:rPr>
                    <w:rFonts w:ascii="Arial Narrow" w:hAnsi="Arial Narrow"/>
                    <w:sz w:val="20"/>
                  </w:rPr>
                  <w:instrText xml:space="preserve"> HYPERLINK "mailto:</w:instrText>
                </w:r>
              </w:p>
              <w:p w:rsidR="00A91F4A" w:rsidRPr="00621183" w:rsidRDefault="00A91F4A" w:rsidP="00B838A1">
                <w:pPr>
                  <w:rPr>
                    <w:rStyle w:val="Hyperlink"/>
                    <w:rFonts w:ascii="Arial Narrow" w:hAnsi="Arial Narrow"/>
                    <w:sz w:val="20"/>
                  </w:rPr>
                </w:pPr>
                <w:r w:rsidRPr="0004573E">
                  <w:rPr>
                    <w:rFonts w:ascii="Arial Narrow" w:hAnsi="Arial Narrow"/>
                    <w:sz w:val="20"/>
                  </w:rPr>
                  <w:instrText>Peter.Fletcher@glos.nhs.uk</w:instrText>
                </w:r>
                <w:r>
                  <w:rPr>
                    <w:rFonts w:ascii="Arial Narrow" w:hAnsi="Arial Narrow"/>
                    <w:sz w:val="20"/>
                  </w:rPr>
                  <w:instrText xml:space="preserve">" </w:instrText>
                </w:r>
                <w:r w:rsidR="00A04D52">
                  <w:rPr>
                    <w:rFonts w:ascii="Arial Narrow" w:hAnsi="Arial Narrow"/>
                    <w:sz w:val="20"/>
                  </w:rPr>
                  <w:fldChar w:fldCharType="separate"/>
                </w:r>
              </w:p>
              <w:p w:rsidR="00A91F4A" w:rsidRPr="00173836" w:rsidRDefault="00A91F4A" w:rsidP="00B838A1">
                <w:pPr>
                  <w:rPr>
                    <w:rFonts w:ascii="Arial Narrow" w:hAnsi="Arial Narrow"/>
                    <w:color w:val="0000FF"/>
                    <w:sz w:val="20"/>
                  </w:rPr>
                </w:pPr>
                <w:r w:rsidRPr="00621183">
                  <w:rPr>
                    <w:rStyle w:val="Hyperlink"/>
                    <w:rFonts w:ascii="Arial Narrow" w:hAnsi="Arial Narrow"/>
                    <w:sz w:val="20"/>
                  </w:rPr>
                  <w:t>Peter.Fletcher@glos.nhs.uk</w:t>
                </w:r>
                <w:r w:rsidR="00A04D52">
                  <w:rPr>
                    <w:rFonts w:ascii="Arial Narrow" w:hAnsi="Arial Narrow"/>
                    <w:sz w:val="20"/>
                  </w:rPr>
                  <w:fldChar w:fldCharType="end"/>
                </w:r>
                <w:r w:rsidRPr="00173836">
                  <w:rPr>
                    <w:rFonts w:ascii="Arial Narrow" w:hAnsi="Arial Narrow"/>
                    <w:color w:val="0000FF"/>
                    <w:sz w:val="20"/>
                  </w:rPr>
                  <w:t xml:space="preserve"> </w:t>
                </w:r>
              </w:p>
              <w:p w:rsidR="00A91F4A" w:rsidRPr="00173836" w:rsidRDefault="00A91F4A" w:rsidP="002B2916">
                <w:pPr>
                  <w:rPr>
                    <w:rFonts w:ascii="Arial Narrow" w:hAnsi="Arial Narrow"/>
                    <w:color w:val="CC0000"/>
                    <w:sz w:val="20"/>
                  </w:rPr>
                </w:pPr>
                <w:r w:rsidRPr="00173836">
                  <w:rPr>
                    <w:rFonts w:ascii="Arial Narrow" w:hAnsi="Arial Narrow"/>
                    <w:color w:val="CC0000"/>
                    <w:sz w:val="20"/>
                  </w:rPr>
                  <w:t>Medical Dean University of Bristol at Gloucestershire</w:t>
                </w:r>
                <w:r>
                  <w:rPr>
                    <w:rFonts w:ascii="Arial Narrow" w:hAnsi="Arial Narrow"/>
                    <w:color w:val="CC0000"/>
                    <w:sz w:val="20"/>
                  </w:rPr>
                  <w:t xml:space="preserve"> (G x</w:t>
                </w:r>
                <w:r w:rsidRPr="00173836">
                  <w:rPr>
                    <w:rFonts w:ascii="Arial Narrow" w:hAnsi="Arial Narrow"/>
                    <w:color w:val="CC0000"/>
                    <w:sz w:val="20"/>
                  </w:rPr>
                  <w:t>6230)</w:t>
                </w:r>
              </w:p>
              <w:p w:rsidR="00A91F4A" w:rsidRPr="00173836" w:rsidRDefault="00A04D52" w:rsidP="00B838A1">
                <w:pPr>
                  <w:rPr>
                    <w:rFonts w:ascii="Arial Narrow" w:hAnsi="Arial Narrow"/>
                    <w:color w:val="FF0000"/>
                    <w:sz w:val="20"/>
                  </w:rPr>
                </w:pPr>
                <w:hyperlink r:id="rId8" w:history="1">
                  <w:r w:rsidR="00A91F4A" w:rsidRPr="00173836">
                    <w:rPr>
                      <w:rStyle w:val="Hyperlink"/>
                      <w:rFonts w:ascii="Arial Narrow" w:hAnsi="Arial Narrow"/>
                      <w:sz w:val="20"/>
                    </w:rPr>
                    <w:t>Hannah.Chant@glos.nhs.uk</w:t>
                  </w:r>
                </w:hyperlink>
              </w:p>
              <w:p w:rsidR="00A91F4A" w:rsidRPr="00173836" w:rsidRDefault="00A91F4A" w:rsidP="002B2916">
                <w:pPr>
                  <w:rPr>
                    <w:rFonts w:ascii="Arial Narrow" w:hAnsi="Arial Narrow"/>
                    <w:color w:val="CC0000"/>
                    <w:sz w:val="20"/>
                  </w:rPr>
                </w:pPr>
                <w:r w:rsidRPr="00173836">
                  <w:rPr>
                    <w:rFonts w:ascii="Arial Narrow" w:hAnsi="Arial Narrow"/>
                    <w:color w:val="CC0000"/>
                    <w:sz w:val="20"/>
                  </w:rPr>
                  <w:t>Undergraduate Skills Lead (G</w:t>
                </w:r>
                <w:r>
                  <w:rPr>
                    <w:rFonts w:ascii="Arial Narrow" w:hAnsi="Arial Narrow"/>
                    <w:color w:val="CC0000"/>
                    <w:sz w:val="20"/>
                  </w:rPr>
                  <w:t xml:space="preserve"> x</w:t>
                </w:r>
                <w:r w:rsidRPr="00173836">
                  <w:rPr>
                    <w:rFonts w:ascii="Arial Narrow" w:hAnsi="Arial Narrow"/>
                    <w:color w:val="CC0000"/>
                    <w:sz w:val="20"/>
                  </w:rPr>
                  <w:t>56</w:t>
                </w:r>
                <w:r>
                  <w:rPr>
                    <w:rFonts w:ascii="Arial Narrow" w:hAnsi="Arial Narrow"/>
                    <w:color w:val="CC0000"/>
                    <w:sz w:val="20"/>
                  </w:rPr>
                  <w:t>35</w:t>
                </w:r>
                <w:r w:rsidRPr="00173836">
                  <w:rPr>
                    <w:rFonts w:ascii="Arial Narrow" w:hAnsi="Arial Narrow"/>
                    <w:color w:val="CC0000"/>
                    <w:sz w:val="20"/>
                  </w:rPr>
                  <w:t>)</w:t>
                </w:r>
              </w:p>
              <w:p w:rsidR="00A91F4A" w:rsidRPr="00173836" w:rsidRDefault="00A04D52" w:rsidP="00B838A1">
                <w:pPr>
                  <w:rPr>
                    <w:rFonts w:ascii="Arial Narrow" w:hAnsi="Arial Narrow"/>
                    <w:color w:val="0000FF"/>
                    <w:sz w:val="20"/>
                  </w:rPr>
                </w:pPr>
                <w:hyperlink r:id="rId9" w:history="1">
                  <w:r w:rsidR="00A91F4A" w:rsidRPr="00173836">
                    <w:rPr>
                      <w:rStyle w:val="Hyperlink"/>
                      <w:rFonts w:ascii="Arial Narrow" w:hAnsi="Arial Narrow"/>
                      <w:sz w:val="20"/>
                    </w:rPr>
                    <w:t>Angie.Coulson@glos.nhs.uk</w:t>
                  </w:r>
                </w:hyperlink>
              </w:p>
              <w:p w:rsidR="00A91F4A" w:rsidRPr="00173836" w:rsidRDefault="00A91F4A" w:rsidP="002B2916">
                <w:pPr>
                  <w:rPr>
                    <w:rFonts w:ascii="Arial Narrow" w:hAnsi="Arial Narrow"/>
                    <w:color w:val="CC0000"/>
                    <w:sz w:val="20"/>
                  </w:rPr>
                </w:pPr>
                <w:r w:rsidRPr="00173836">
                  <w:rPr>
                    <w:rFonts w:ascii="Arial Narrow" w:hAnsi="Arial Narrow"/>
                    <w:color w:val="CC0000"/>
                    <w:sz w:val="20"/>
                  </w:rPr>
                  <w:t>Undergraduate Medical Education Coordinator (G</w:t>
                </w:r>
                <w:r>
                  <w:rPr>
                    <w:rFonts w:ascii="Arial Narrow" w:hAnsi="Arial Narrow"/>
                    <w:color w:val="CC0000"/>
                    <w:sz w:val="20"/>
                  </w:rPr>
                  <w:t xml:space="preserve"> x</w:t>
                </w:r>
                <w:r w:rsidRPr="00173836">
                  <w:rPr>
                    <w:rFonts w:ascii="Arial Narrow" w:hAnsi="Arial Narrow"/>
                    <w:color w:val="CC0000"/>
                    <w:sz w:val="20"/>
                  </w:rPr>
                  <w:t>6231)</w:t>
                </w:r>
              </w:p>
              <w:p w:rsidR="00A91F4A" w:rsidRDefault="00A04D52" w:rsidP="002B2916">
                <w:pPr>
                  <w:rPr>
                    <w:rFonts w:ascii="Arial Narrow" w:hAnsi="Arial Narrow"/>
                    <w:sz w:val="20"/>
                  </w:rPr>
                </w:pPr>
                <w:hyperlink r:id="rId10" w:history="1">
                  <w:r w:rsidR="00A91F4A" w:rsidRPr="00B45947">
                    <w:rPr>
                      <w:rStyle w:val="Hyperlink"/>
                      <w:rFonts w:ascii="Arial Narrow" w:hAnsi="Arial Narrow"/>
                      <w:sz w:val="20"/>
                    </w:rPr>
                    <w:t>Emily.Shingleton-Smith@glos.nhs.uk</w:t>
                  </w:r>
                </w:hyperlink>
              </w:p>
              <w:p w:rsidR="00A91F4A" w:rsidRPr="00CA2197" w:rsidRDefault="00A91F4A" w:rsidP="002B2916">
                <w:pPr>
                  <w:rPr>
                    <w:rFonts w:ascii="Arial Narrow" w:hAnsi="Arial Narrow"/>
                    <w:color w:val="CC0000"/>
                    <w:sz w:val="20"/>
                  </w:rPr>
                </w:pPr>
                <w:r w:rsidRPr="00CA2197">
                  <w:rPr>
                    <w:rFonts w:ascii="Arial Narrow" w:hAnsi="Arial Narrow"/>
                    <w:color w:val="CC0000"/>
                    <w:sz w:val="20"/>
                  </w:rPr>
                  <w:t>Undergraduate Administrator (G x6233)</w:t>
                </w:r>
              </w:p>
              <w:p w:rsidR="00A91F4A" w:rsidRPr="00173836" w:rsidRDefault="00A91F4A" w:rsidP="00B838A1">
                <w:pPr>
                  <w:rPr>
                    <w:rFonts w:ascii="Arial Narrow" w:hAnsi="Arial Narrow"/>
                    <w:color w:val="0000FF"/>
                    <w:sz w:val="20"/>
                    <w:u w:val="single"/>
                  </w:rPr>
                </w:pPr>
                <w:r>
                  <w:rPr>
                    <w:rFonts w:ascii="Arial Narrow" w:hAnsi="Arial Narrow"/>
                    <w:color w:val="0000FF"/>
                    <w:sz w:val="20"/>
                    <w:u w:val="single"/>
                  </w:rPr>
                  <w:t>Abigail.S</w:t>
                </w:r>
                <w:r w:rsidRPr="00173836">
                  <w:rPr>
                    <w:rFonts w:ascii="Arial Narrow" w:hAnsi="Arial Narrow"/>
                    <w:color w:val="0000FF"/>
                    <w:sz w:val="20"/>
                    <w:u w:val="single"/>
                  </w:rPr>
                  <w:t>amuels@glos.nhs.uk</w:t>
                </w:r>
              </w:p>
              <w:p w:rsidR="00A91F4A" w:rsidRPr="00173836" w:rsidRDefault="00A91F4A" w:rsidP="00B838A1">
                <w:pPr>
                  <w:rPr>
                    <w:rFonts w:ascii="Arial Narrow" w:hAnsi="Arial Narrow"/>
                    <w:color w:val="0000FF"/>
                    <w:sz w:val="20"/>
                    <w:u w:val="single"/>
                  </w:rPr>
                </w:pPr>
                <w:r>
                  <w:rPr>
                    <w:rFonts w:ascii="Arial Narrow" w:hAnsi="Arial Narrow"/>
                    <w:color w:val="0000FF"/>
                    <w:sz w:val="20"/>
                    <w:u w:val="single"/>
                  </w:rPr>
                  <w:t>Jane.Carter1</w:t>
                </w:r>
                <w:r w:rsidRPr="00173836">
                  <w:rPr>
                    <w:rFonts w:ascii="Arial Narrow" w:hAnsi="Arial Narrow"/>
                    <w:color w:val="0000FF"/>
                    <w:sz w:val="20"/>
                    <w:u w:val="single"/>
                  </w:rPr>
                  <w:t>@glos.nhs.uk</w:t>
                </w:r>
              </w:p>
              <w:p w:rsidR="00A91F4A" w:rsidRDefault="00A04D52" w:rsidP="00B838A1">
                <w:pPr>
                  <w:rPr>
                    <w:rFonts w:ascii="Arial Narrow" w:hAnsi="Arial Narrow"/>
                    <w:color w:val="0000FF"/>
                    <w:sz w:val="20"/>
                    <w:u w:val="single"/>
                  </w:rPr>
                </w:pPr>
                <w:hyperlink r:id="rId11" w:history="1">
                  <w:r w:rsidR="00A91F4A" w:rsidRPr="00A95286">
                    <w:rPr>
                      <w:rStyle w:val="Hyperlink"/>
                      <w:rFonts w:ascii="Arial Narrow" w:hAnsi="Arial Narrow"/>
                      <w:sz w:val="20"/>
                    </w:rPr>
                    <w:t>Nicola.Hannaway@glos.nhs.uk</w:t>
                  </w:r>
                </w:hyperlink>
              </w:p>
              <w:p w:rsidR="00A91F4A" w:rsidRPr="00173836" w:rsidRDefault="00A91F4A" w:rsidP="00B838A1">
                <w:pPr>
                  <w:rPr>
                    <w:rFonts w:ascii="Arial Narrow" w:hAnsi="Arial Narrow"/>
                    <w:color w:val="0000FF"/>
                    <w:sz w:val="20"/>
                    <w:u w:val="single"/>
                  </w:rPr>
                </w:pPr>
                <w:r>
                  <w:rPr>
                    <w:rFonts w:ascii="Arial Narrow" w:hAnsi="Arial Narrow"/>
                    <w:color w:val="0000FF"/>
                    <w:sz w:val="20"/>
                    <w:u w:val="single"/>
                  </w:rPr>
                  <w:t>Hannah.Bland@glos.nhs.uk</w:t>
                </w:r>
              </w:p>
              <w:p w:rsidR="00A91F4A" w:rsidRPr="00173836" w:rsidRDefault="00A91F4A" w:rsidP="002B2916">
                <w:pPr>
                  <w:rPr>
                    <w:rFonts w:ascii="Arial Narrow" w:hAnsi="Arial Narrow"/>
                    <w:color w:val="CC0000"/>
                    <w:sz w:val="20"/>
                  </w:rPr>
                </w:pPr>
                <w:r>
                  <w:rPr>
                    <w:rFonts w:ascii="Arial Narrow" w:hAnsi="Arial Narrow"/>
                    <w:color w:val="CC0000"/>
                    <w:sz w:val="20"/>
                  </w:rPr>
                  <w:t xml:space="preserve">Clinical </w:t>
                </w:r>
                <w:r w:rsidRPr="00173836">
                  <w:rPr>
                    <w:rFonts w:ascii="Arial Narrow" w:hAnsi="Arial Narrow"/>
                    <w:color w:val="CC0000"/>
                    <w:sz w:val="20"/>
                  </w:rPr>
                  <w:t>Teaching Fellows</w:t>
                </w:r>
              </w:p>
            </w:txbxContent>
          </v:textbox>
        </v:shape>
      </w:pict>
    </w:r>
    <w:r>
      <w:rPr>
        <w:noProof/>
      </w:rPr>
      <w:pict>
        <v:shape id="_x0000_s2051" type="#_x0000_t202" style="position:absolute;margin-left:279pt;margin-top:46.1pt;width:259.05pt;height:24.75pt;z-index:-251658240" stroked="f">
          <v:textbox style="mso-next-textbox:#_x0000_s2051">
            <w:txbxContent>
              <w:p w:rsidR="00A91F4A" w:rsidRPr="00ED42B7" w:rsidRDefault="00A91F4A" w:rsidP="00DD7F2E">
                <w:pPr>
                  <w:jc w:val="center"/>
                  <w:rPr>
                    <w:b/>
                    <w:sz w:val="20"/>
                  </w:rPr>
                </w:pPr>
                <w:smartTag w:uri="urn:schemas-microsoft-com:office:smarttags" w:element="PlaceType">
                  <w:smartTag w:uri="urn:schemas-microsoft-com:office:smarttags" w:element="place">
                    <w:smartTag w:uri="urn:schemas-microsoft-com:office:smarttags" w:element="PlaceType">
                      <w:r>
                        <w:rPr>
                          <w:b/>
                          <w:sz w:val="20"/>
                        </w:rPr>
                        <w:t>U</w:t>
                      </w:r>
                      <w:r w:rsidRPr="00ED42B7">
                        <w:rPr>
                          <w:b/>
                          <w:sz w:val="20"/>
                        </w:rPr>
                        <w:t>niversity</w:t>
                      </w:r>
                    </w:smartTag>
                    <w:r w:rsidRPr="00ED42B7">
                      <w:rPr>
                        <w:b/>
                        <w:sz w:val="20"/>
                      </w:rPr>
                      <w:t xml:space="preserve"> of </w:t>
                    </w:r>
                    <w:smartTag w:uri="urn:schemas-microsoft-com:office:smarttags" w:element="Street">
                      <w:smartTag w:uri="urn:schemas-microsoft-com:office:smarttags" w:element="PlaceName">
                        <w:r w:rsidRPr="00ED42B7">
                          <w:rPr>
                            <w:b/>
                            <w:sz w:val="20"/>
                          </w:rPr>
                          <w:t>Bristol</w:t>
                        </w:r>
                      </w:smartTag>
                    </w:smartTag>
                  </w:smartTag>
                </w:smartTag>
              </w:p>
            </w:txbxContent>
          </v:textbox>
        </v:shape>
      </w:pict>
    </w:r>
    <w:r>
      <w:rPr>
        <w:noProof/>
      </w:rPr>
      <w:pict>
        <v:line id="_x0000_s2052" style="position:absolute;z-index:251654144" from="0,.15pt" to="540pt,.15pt" strokeweight="3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C7575E6"/>
    <w:multiLevelType w:val="hybridMultilevel"/>
    <w:tmpl w:val="A39C7CBD"/>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FE9FF392"/>
    <w:multiLevelType w:val="hybridMultilevel"/>
    <w:tmpl w:val="6B546B0A"/>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FFFFFFFE"/>
    <w:multiLevelType w:val="singleLevel"/>
    <w:tmpl w:val="49105508"/>
    <w:lvl w:ilvl="0">
      <w:numFmt w:val="bullet"/>
      <w:lvlText w:val="*"/>
      <w:lvlJc w:val="left"/>
    </w:lvl>
  </w:abstractNum>
  <w:abstractNum w:abstractNumId="3">
    <w:nsid w:val="0075483A"/>
    <w:multiLevelType w:val="hybridMultilevel"/>
    <w:tmpl w:val="5F9C4C4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0776596F"/>
    <w:multiLevelType w:val="hybridMultilevel"/>
    <w:tmpl w:val="A25642E8"/>
    <w:lvl w:ilvl="0" w:tplc="61F8E1F4">
      <w:numFmt w:val="bullet"/>
      <w:lvlText w:val=""/>
      <w:lvlJc w:val="left"/>
      <w:pPr>
        <w:tabs>
          <w:tab w:val="num" w:pos="0"/>
        </w:tabs>
      </w:pPr>
      <w:rPr>
        <w:rFonts w:ascii="Wingdings" w:hAnsi="Wingdings" w:hint="default"/>
        <w:color w:val="000080"/>
        <w:sz w:val="22"/>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0AAC1A5E"/>
    <w:multiLevelType w:val="hybridMultilevel"/>
    <w:tmpl w:val="5B7892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0D80210F"/>
    <w:multiLevelType w:val="hybridMultilevel"/>
    <w:tmpl w:val="E83009E8"/>
    <w:lvl w:ilvl="0" w:tplc="08090001">
      <w:start w:val="1"/>
      <w:numFmt w:val="bullet"/>
      <w:lvlText w:val=""/>
      <w:lvlJc w:val="left"/>
      <w:pPr>
        <w:tabs>
          <w:tab w:val="num" w:pos="360"/>
        </w:tabs>
        <w:ind w:left="36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DED66AF"/>
    <w:multiLevelType w:val="multilevel"/>
    <w:tmpl w:val="C3726EF6"/>
    <w:lvl w:ilvl="0">
      <w:numFmt w:val="bullet"/>
      <w:lvlText w:val=""/>
      <w:lvlJc w:val="left"/>
      <w:pPr>
        <w:tabs>
          <w:tab w:val="num" w:pos="0"/>
        </w:tabs>
      </w:pPr>
      <w:rPr>
        <w:rFonts w:ascii="Wingdings" w:hAnsi="Wingdings" w:hint="default"/>
        <w:color w:val="000080"/>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B251CEE"/>
    <w:multiLevelType w:val="hybridMultilevel"/>
    <w:tmpl w:val="0576C47E"/>
    <w:lvl w:ilvl="0" w:tplc="4DECD52A">
      <w:start w:val="1"/>
      <w:numFmt w:val="bullet"/>
      <w:lvlText w:val=""/>
      <w:lvlJc w:val="left"/>
      <w:pPr>
        <w:tabs>
          <w:tab w:val="num" w:pos="397"/>
        </w:tabs>
        <w:ind w:left="397" w:hanging="22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27715B03"/>
    <w:multiLevelType w:val="hybridMultilevel"/>
    <w:tmpl w:val="1FD20C28"/>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2AFA7FB4"/>
    <w:multiLevelType w:val="hybridMultilevel"/>
    <w:tmpl w:val="F462F096"/>
    <w:lvl w:ilvl="0" w:tplc="08090001">
      <w:start w:val="1"/>
      <w:numFmt w:val="bullet"/>
      <w:lvlText w:val=""/>
      <w:lvlJc w:val="left"/>
      <w:pPr>
        <w:tabs>
          <w:tab w:val="num" w:pos="360"/>
        </w:tabs>
        <w:ind w:left="36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2F840FC4"/>
    <w:multiLevelType w:val="hybridMultilevel"/>
    <w:tmpl w:val="F0B63FD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30014EF2"/>
    <w:multiLevelType w:val="hybridMultilevel"/>
    <w:tmpl w:val="AD0C24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31BB11EA"/>
    <w:multiLevelType w:val="hybridMultilevel"/>
    <w:tmpl w:val="D960E2F2"/>
    <w:lvl w:ilvl="0" w:tplc="39001FEC">
      <w:numFmt w:val="bullet"/>
      <w:lvlText w:val=""/>
      <w:lvlJc w:val="left"/>
      <w:pPr>
        <w:tabs>
          <w:tab w:val="num" w:pos="0"/>
        </w:tabs>
      </w:pPr>
      <w:rPr>
        <w:rFonts w:ascii="Wingdings" w:hAnsi="Wingdings" w:hint="default"/>
        <w:color w:val="000080"/>
        <w:sz w:val="20"/>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33114A1A"/>
    <w:multiLevelType w:val="hybridMultilevel"/>
    <w:tmpl w:val="1ED4122A"/>
    <w:lvl w:ilvl="0" w:tplc="08090001">
      <w:start w:val="1"/>
      <w:numFmt w:val="bullet"/>
      <w:lvlText w:val=""/>
      <w:lvlJc w:val="left"/>
      <w:pPr>
        <w:tabs>
          <w:tab w:val="num" w:pos="360"/>
        </w:tabs>
        <w:ind w:left="36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36941C6B"/>
    <w:multiLevelType w:val="hybridMultilevel"/>
    <w:tmpl w:val="DF9016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380B33F1"/>
    <w:multiLevelType w:val="multilevel"/>
    <w:tmpl w:val="A676AD42"/>
    <w:lvl w:ilvl="0">
      <w:numFmt w:val="bullet"/>
      <w:lvlText w:val=""/>
      <w:lvlJc w:val="left"/>
      <w:pPr>
        <w:tabs>
          <w:tab w:val="num" w:pos="0"/>
        </w:tabs>
      </w:pPr>
      <w:rPr>
        <w:rFonts w:ascii="Wingdings" w:hAnsi="Wingdings" w:hint="default"/>
        <w:color w:val="000080"/>
        <w:sz w:val="3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8F257A2"/>
    <w:multiLevelType w:val="hybridMultilevel"/>
    <w:tmpl w:val="3DC654AC"/>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8">
    <w:nsid w:val="3BF11BB7"/>
    <w:multiLevelType w:val="hybridMultilevel"/>
    <w:tmpl w:val="C08F8B9E"/>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nsid w:val="3C537926"/>
    <w:multiLevelType w:val="hybridMultilevel"/>
    <w:tmpl w:val="FAE6DDEC"/>
    <w:lvl w:ilvl="0" w:tplc="DD581E6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4533664B"/>
    <w:multiLevelType w:val="hybridMultilevel"/>
    <w:tmpl w:val="3C7A7D4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49C14262"/>
    <w:multiLevelType w:val="multilevel"/>
    <w:tmpl w:val="C3726EF6"/>
    <w:lvl w:ilvl="0">
      <w:numFmt w:val="bullet"/>
      <w:lvlText w:val=""/>
      <w:lvlJc w:val="left"/>
      <w:pPr>
        <w:tabs>
          <w:tab w:val="num" w:pos="0"/>
        </w:tabs>
      </w:pPr>
      <w:rPr>
        <w:rFonts w:ascii="Wingdings" w:hAnsi="Wingdings" w:hint="default"/>
        <w:color w:val="000080"/>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4C510030"/>
    <w:multiLevelType w:val="hybridMultilevel"/>
    <w:tmpl w:val="9C34DF58"/>
    <w:lvl w:ilvl="0" w:tplc="08090001">
      <w:start w:val="1"/>
      <w:numFmt w:val="bullet"/>
      <w:lvlText w:val=""/>
      <w:lvlJc w:val="left"/>
      <w:pPr>
        <w:tabs>
          <w:tab w:val="num" w:pos="360"/>
        </w:tabs>
        <w:ind w:left="36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nsid w:val="4D225D1B"/>
    <w:multiLevelType w:val="hybridMultilevel"/>
    <w:tmpl w:val="87DC9630"/>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4">
    <w:nsid w:val="4E537F78"/>
    <w:multiLevelType w:val="hybridMultilevel"/>
    <w:tmpl w:val="DFA8EF52"/>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503C4A37"/>
    <w:multiLevelType w:val="hybridMultilevel"/>
    <w:tmpl w:val="A436549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51352930"/>
    <w:multiLevelType w:val="hybridMultilevel"/>
    <w:tmpl w:val="A676AD42"/>
    <w:lvl w:ilvl="0" w:tplc="8E246E3E">
      <w:numFmt w:val="bullet"/>
      <w:lvlText w:val=""/>
      <w:lvlJc w:val="left"/>
      <w:pPr>
        <w:tabs>
          <w:tab w:val="num" w:pos="0"/>
        </w:tabs>
      </w:pPr>
      <w:rPr>
        <w:rFonts w:ascii="Wingdings" w:hAnsi="Wingdings" w:hint="default"/>
        <w:color w:val="000080"/>
        <w:sz w:val="36"/>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56FA097B"/>
    <w:multiLevelType w:val="hybridMultilevel"/>
    <w:tmpl w:val="D392479A"/>
    <w:lvl w:ilvl="0" w:tplc="DF322FB6">
      <w:numFmt w:val="bullet"/>
      <w:lvlText w:val=""/>
      <w:lvlJc w:val="left"/>
      <w:pPr>
        <w:tabs>
          <w:tab w:val="num" w:pos="0"/>
        </w:tabs>
      </w:pPr>
      <w:rPr>
        <w:rFonts w:ascii="Wingdings" w:hAnsi="Wingdings" w:hint="default"/>
        <w:color w:val="000080"/>
        <w:sz w:val="20"/>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57935C63"/>
    <w:multiLevelType w:val="hybridMultilevel"/>
    <w:tmpl w:val="133C63B8"/>
    <w:lvl w:ilvl="0" w:tplc="84A66B78">
      <w:numFmt w:val="bullet"/>
      <w:lvlText w:val=""/>
      <w:lvlJc w:val="left"/>
      <w:pPr>
        <w:tabs>
          <w:tab w:val="num" w:pos="0"/>
        </w:tabs>
      </w:pPr>
      <w:rPr>
        <w:rFonts w:ascii="Wingdings" w:hAnsi="Wingdings" w:hint="default"/>
        <w:color w:val="000080"/>
        <w:sz w:val="36"/>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nsid w:val="5D234A33"/>
    <w:multiLevelType w:val="hybridMultilevel"/>
    <w:tmpl w:val="A13E7656"/>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5F465B60"/>
    <w:multiLevelType w:val="hybridMultilevel"/>
    <w:tmpl w:val="80C22410"/>
    <w:lvl w:ilvl="0" w:tplc="08090001">
      <w:start w:val="1"/>
      <w:numFmt w:val="bullet"/>
      <w:lvlText w:val=""/>
      <w:lvlJc w:val="left"/>
      <w:pPr>
        <w:tabs>
          <w:tab w:val="num" w:pos="360"/>
        </w:tabs>
        <w:ind w:left="36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1">
    <w:nsid w:val="5F602B0A"/>
    <w:multiLevelType w:val="hybridMultilevel"/>
    <w:tmpl w:val="B0C89D64"/>
    <w:lvl w:ilvl="0" w:tplc="08090001">
      <w:start w:val="1"/>
      <w:numFmt w:val="bullet"/>
      <w:lvlText w:val=""/>
      <w:lvlJc w:val="left"/>
      <w:pPr>
        <w:tabs>
          <w:tab w:val="num" w:pos="360"/>
        </w:tabs>
        <w:ind w:left="36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2">
    <w:nsid w:val="5FA05372"/>
    <w:multiLevelType w:val="hybridMultilevel"/>
    <w:tmpl w:val="02640602"/>
    <w:lvl w:ilvl="0" w:tplc="06066C08">
      <w:numFmt w:val="bullet"/>
      <w:lvlText w:val=""/>
      <w:lvlJc w:val="left"/>
      <w:pPr>
        <w:tabs>
          <w:tab w:val="num" w:pos="0"/>
        </w:tabs>
      </w:pPr>
      <w:rPr>
        <w:rFonts w:ascii="Wingdings" w:hAnsi="Wingdings" w:hint="default"/>
        <w:color w:val="000080"/>
        <w:sz w:val="22"/>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nsid w:val="60A159C6"/>
    <w:multiLevelType w:val="hybridMultilevel"/>
    <w:tmpl w:val="AA9813D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64946036"/>
    <w:multiLevelType w:val="hybridMultilevel"/>
    <w:tmpl w:val="923ED2CA"/>
    <w:lvl w:ilvl="0" w:tplc="08090001">
      <w:start w:val="1"/>
      <w:numFmt w:val="bullet"/>
      <w:lvlText w:val=""/>
      <w:lvlJc w:val="left"/>
      <w:pPr>
        <w:tabs>
          <w:tab w:val="num" w:pos="360"/>
        </w:tabs>
        <w:ind w:left="36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5">
    <w:nsid w:val="66214DAC"/>
    <w:multiLevelType w:val="hybridMultilevel"/>
    <w:tmpl w:val="F258BA2C"/>
    <w:lvl w:ilvl="0" w:tplc="08090001">
      <w:start w:val="1"/>
      <w:numFmt w:val="bullet"/>
      <w:lvlText w:val=""/>
      <w:lvlJc w:val="left"/>
      <w:pPr>
        <w:tabs>
          <w:tab w:val="num" w:pos="360"/>
        </w:tabs>
        <w:ind w:left="36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6">
    <w:nsid w:val="69647588"/>
    <w:multiLevelType w:val="hybridMultilevel"/>
    <w:tmpl w:val="622A5EB0"/>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7">
    <w:nsid w:val="6B415A19"/>
    <w:multiLevelType w:val="hybridMultilevel"/>
    <w:tmpl w:val="71A0A32C"/>
    <w:lvl w:ilvl="0" w:tplc="08090001">
      <w:start w:val="1"/>
      <w:numFmt w:val="bullet"/>
      <w:lvlText w:val=""/>
      <w:lvlJc w:val="left"/>
      <w:pPr>
        <w:tabs>
          <w:tab w:val="num" w:pos="2160"/>
        </w:tabs>
        <w:ind w:left="2160" w:hanging="360"/>
      </w:pPr>
      <w:rPr>
        <w:rFonts w:ascii="Symbol" w:hAnsi="Symbol" w:hint="default"/>
      </w:rPr>
    </w:lvl>
    <w:lvl w:ilvl="1" w:tplc="08090003" w:tentative="1">
      <w:start w:val="1"/>
      <w:numFmt w:val="bullet"/>
      <w:lvlText w:val="o"/>
      <w:lvlJc w:val="left"/>
      <w:pPr>
        <w:tabs>
          <w:tab w:val="num" w:pos="2880"/>
        </w:tabs>
        <w:ind w:left="2880" w:hanging="360"/>
      </w:pPr>
      <w:rPr>
        <w:rFonts w:ascii="Courier New" w:hAnsi="Courier New" w:hint="default"/>
      </w:rPr>
    </w:lvl>
    <w:lvl w:ilvl="2" w:tplc="08090005" w:tentative="1">
      <w:start w:val="1"/>
      <w:numFmt w:val="bullet"/>
      <w:lvlText w:val=""/>
      <w:lvlJc w:val="left"/>
      <w:pPr>
        <w:tabs>
          <w:tab w:val="num" w:pos="3600"/>
        </w:tabs>
        <w:ind w:left="3600" w:hanging="360"/>
      </w:pPr>
      <w:rPr>
        <w:rFonts w:ascii="Wingdings" w:hAnsi="Wingdings" w:hint="default"/>
      </w:rPr>
    </w:lvl>
    <w:lvl w:ilvl="3" w:tplc="08090001" w:tentative="1">
      <w:start w:val="1"/>
      <w:numFmt w:val="bullet"/>
      <w:lvlText w:val=""/>
      <w:lvlJc w:val="left"/>
      <w:pPr>
        <w:tabs>
          <w:tab w:val="num" w:pos="4320"/>
        </w:tabs>
        <w:ind w:left="4320" w:hanging="360"/>
      </w:pPr>
      <w:rPr>
        <w:rFonts w:ascii="Symbol" w:hAnsi="Symbol" w:hint="default"/>
      </w:rPr>
    </w:lvl>
    <w:lvl w:ilvl="4" w:tplc="08090003" w:tentative="1">
      <w:start w:val="1"/>
      <w:numFmt w:val="bullet"/>
      <w:lvlText w:val="o"/>
      <w:lvlJc w:val="left"/>
      <w:pPr>
        <w:tabs>
          <w:tab w:val="num" w:pos="5040"/>
        </w:tabs>
        <w:ind w:left="5040" w:hanging="360"/>
      </w:pPr>
      <w:rPr>
        <w:rFonts w:ascii="Courier New" w:hAnsi="Courier New" w:hint="default"/>
      </w:rPr>
    </w:lvl>
    <w:lvl w:ilvl="5" w:tplc="08090005" w:tentative="1">
      <w:start w:val="1"/>
      <w:numFmt w:val="bullet"/>
      <w:lvlText w:val=""/>
      <w:lvlJc w:val="left"/>
      <w:pPr>
        <w:tabs>
          <w:tab w:val="num" w:pos="5760"/>
        </w:tabs>
        <w:ind w:left="5760" w:hanging="360"/>
      </w:pPr>
      <w:rPr>
        <w:rFonts w:ascii="Wingdings" w:hAnsi="Wingdings" w:hint="default"/>
      </w:rPr>
    </w:lvl>
    <w:lvl w:ilvl="6" w:tplc="08090001" w:tentative="1">
      <w:start w:val="1"/>
      <w:numFmt w:val="bullet"/>
      <w:lvlText w:val=""/>
      <w:lvlJc w:val="left"/>
      <w:pPr>
        <w:tabs>
          <w:tab w:val="num" w:pos="6480"/>
        </w:tabs>
        <w:ind w:left="6480" w:hanging="360"/>
      </w:pPr>
      <w:rPr>
        <w:rFonts w:ascii="Symbol" w:hAnsi="Symbol" w:hint="default"/>
      </w:rPr>
    </w:lvl>
    <w:lvl w:ilvl="7" w:tplc="08090003" w:tentative="1">
      <w:start w:val="1"/>
      <w:numFmt w:val="bullet"/>
      <w:lvlText w:val="o"/>
      <w:lvlJc w:val="left"/>
      <w:pPr>
        <w:tabs>
          <w:tab w:val="num" w:pos="7200"/>
        </w:tabs>
        <w:ind w:left="7200" w:hanging="360"/>
      </w:pPr>
      <w:rPr>
        <w:rFonts w:ascii="Courier New" w:hAnsi="Courier New" w:hint="default"/>
      </w:rPr>
    </w:lvl>
    <w:lvl w:ilvl="8" w:tplc="08090005" w:tentative="1">
      <w:start w:val="1"/>
      <w:numFmt w:val="bullet"/>
      <w:lvlText w:val=""/>
      <w:lvlJc w:val="left"/>
      <w:pPr>
        <w:tabs>
          <w:tab w:val="num" w:pos="7920"/>
        </w:tabs>
        <w:ind w:left="7920" w:hanging="360"/>
      </w:pPr>
      <w:rPr>
        <w:rFonts w:ascii="Wingdings" w:hAnsi="Wingdings" w:hint="default"/>
      </w:rPr>
    </w:lvl>
  </w:abstractNum>
  <w:abstractNum w:abstractNumId="38">
    <w:nsid w:val="7268523C"/>
    <w:multiLevelType w:val="multilevel"/>
    <w:tmpl w:val="6A129276"/>
    <w:lvl w:ilvl="0">
      <w:numFmt w:val="bullet"/>
      <w:lvlText w:val=""/>
      <w:lvlJc w:val="left"/>
      <w:pPr>
        <w:tabs>
          <w:tab w:val="num" w:pos="0"/>
        </w:tabs>
      </w:pPr>
      <w:rPr>
        <w:rFonts w:ascii="Wingdings" w:hAnsi="Wingdings" w:hint="default"/>
        <w:color w:val="000080"/>
        <w:sz w:val="3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nsid w:val="73985FA0"/>
    <w:multiLevelType w:val="hybridMultilevel"/>
    <w:tmpl w:val="8A820224"/>
    <w:lvl w:ilvl="0" w:tplc="08090001">
      <w:start w:val="1"/>
      <w:numFmt w:val="bullet"/>
      <w:lvlText w:val=""/>
      <w:lvlJc w:val="left"/>
      <w:pPr>
        <w:tabs>
          <w:tab w:val="num" w:pos="360"/>
        </w:tabs>
        <w:ind w:left="36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0">
    <w:nsid w:val="79881ECD"/>
    <w:multiLevelType w:val="multilevel"/>
    <w:tmpl w:val="D392479A"/>
    <w:lvl w:ilvl="0">
      <w:numFmt w:val="bullet"/>
      <w:lvlText w:val=""/>
      <w:lvlJc w:val="left"/>
      <w:pPr>
        <w:tabs>
          <w:tab w:val="num" w:pos="0"/>
        </w:tabs>
      </w:pPr>
      <w:rPr>
        <w:rFonts w:ascii="Wingdings" w:hAnsi="Wingdings" w:hint="default"/>
        <w:color w:val="000080"/>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nsid w:val="7A4044AC"/>
    <w:multiLevelType w:val="hybridMultilevel"/>
    <w:tmpl w:val="6A129276"/>
    <w:lvl w:ilvl="0" w:tplc="84A66B78">
      <w:numFmt w:val="bullet"/>
      <w:lvlText w:val=""/>
      <w:lvlJc w:val="left"/>
      <w:pPr>
        <w:tabs>
          <w:tab w:val="num" w:pos="0"/>
        </w:tabs>
      </w:pPr>
      <w:rPr>
        <w:rFonts w:ascii="Wingdings" w:hAnsi="Wingdings" w:hint="default"/>
        <w:color w:val="000080"/>
        <w:sz w:val="36"/>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nsid w:val="7AF02B7D"/>
    <w:multiLevelType w:val="hybridMultilevel"/>
    <w:tmpl w:val="20E41D4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3">
    <w:nsid w:val="7C1B6DA5"/>
    <w:multiLevelType w:val="multilevel"/>
    <w:tmpl w:val="133C63B8"/>
    <w:lvl w:ilvl="0">
      <w:numFmt w:val="bullet"/>
      <w:lvlText w:val=""/>
      <w:lvlJc w:val="left"/>
      <w:pPr>
        <w:tabs>
          <w:tab w:val="num" w:pos="0"/>
        </w:tabs>
      </w:pPr>
      <w:rPr>
        <w:rFonts w:ascii="Wingdings" w:hAnsi="Wingdings" w:hint="default"/>
        <w:color w:val="000080"/>
        <w:sz w:val="3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083A17"/>
    <w:multiLevelType w:val="hybridMultilevel"/>
    <w:tmpl w:val="6D62C3A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5">
    <w:nsid w:val="7FC45793"/>
    <w:multiLevelType w:val="hybridMultilevel"/>
    <w:tmpl w:val="C3726EF6"/>
    <w:lvl w:ilvl="0" w:tplc="61F8E1F4">
      <w:numFmt w:val="bullet"/>
      <w:lvlText w:val=""/>
      <w:lvlJc w:val="left"/>
      <w:pPr>
        <w:tabs>
          <w:tab w:val="num" w:pos="0"/>
        </w:tabs>
      </w:pPr>
      <w:rPr>
        <w:rFonts w:ascii="Wingdings" w:hAnsi="Wingdings" w:hint="default"/>
        <w:color w:val="000080"/>
        <w:sz w:val="22"/>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23"/>
  </w:num>
  <w:num w:numId="3">
    <w:abstractNumId w:val="3"/>
  </w:num>
  <w:num w:numId="4">
    <w:abstractNumId w:val="11"/>
  </w:num>
  <w:num w:numId="5">
    <w:abstractNumId w:val="2"/>
    <w:lvlOverride w:ilvl="0">
      <w:lvl w:ilvl="0">
        <w:numFmt w:val="bullet"/>
        <w:lvlText w:val=""/>
        <w:legacy w:legacy="1" w:legacySpace="0" w:legacyIndent="0"/>
        <w:lvlJc w:val="left"/>
        <w:rPr>
          <w:rFonts w:ascii="Wingdings" w:hAnsi="Wingdings" w:hint="default"/>
          <w:sz w:val="36"/>
        </w:rPr>
      </w:lvl>
    </w:lvlOverride>
  </w:num>
  <w:num w:numId="6">
    <w:abstractNumId w:val="26"/>
  </w:num>
  <w:num w:numId="7">
    <w:abstractNumId w:val="16"/>
  </w:num>
  <w:num w:numId="8">
    <w:abstractNumId w:val="28"/>
  </w:num>
  <w:num w:numId="9">
    <w:abstractNumId w:val="41"/>
  </w:num>
  <w:num w:numId="10">
    <w:abstractNumId w:val="43"/>
  </w:num>
  <w:num w:numId="11">
    <w:abstractNumId w:val="13"/>
  </w:num>
  <w:num w:numId="12">
    <w:abstractNumId w:val="27"/>
  </w:num>
  <w:num w:numId="13">
    <w:abstractNumId w:val="40"/>
  </w:num>
  <w:num w:numId="14">
    <w:abstractNumId w:val="32"/>
  </w:num>
  <w:num w:numId="15">
    <w:abstractNumId w:val="38"/>
  </w:num>
  <w:num w:numId="16">
    <w:abstractNumId w:val="45"/>
  </w:num>
  <w:num w:numId="17">
    <w:abstractNumId w:val="21"/>
  </w:num>
  <w:num w:numId="18">
    <w:abstractNumId w:val="7"/>
  </w:num>
  <w:num w:numId="19">
    <w:abstractNumId w:val="4"/>
  </w:num>
  <w:num w:numId="20">
    <w:abstractNumId w:val="25"/>
  </w:num>
  <w:num w:numId="21">
    <w:abstractNumId w:val="15"/>
  </w:num>
  <w:num w:numId="22">
    <w:abstractNumId w:val="37"/>
  </w:num>
  <w:num w:numId="23">
    <w:abstractNumId w:val="42"/>
  </w:num>
  <w:num w:numId="24">
    <w:abstractNumId w:val="12"/>
  </w:num>
  <w:num w:numId="25">
    <w:abstractNumId w:val="24"/>
  </w:num>
  <w:num w:numId="26">
    <w:abstractNumId w:val="9"/>
  </w:num>
  <w:num w:numId="27">
    <w:abstractNumId w:val="8"/>
  </w:num>
  <w:num w:numId="28">
    <w:abstractNumId w:val="19"/>
  </w:num>
  <w:num w:numId="29">
    <w:abstractNumId w:val="29"/>
  </w:num>
  <w:num w:numId="30">
    <w:abstractNumId w:val="1"/>
  </w:num>
  <w:num w:numId="31">
    <w:abstractNumId w:val="31"/>
  </w:num>
  <w:num w:numId="32">
    <w:abstractNumId w:val="22"/>
  </w:num>
  <w:num w:numId="33">
    <w:abstractNumId w:val="39"/>
  </w:num>
  <w:num w:numId="34">
    <w:abstractNumId w:val="18"/>
  </w:num>
  <w:num w:numId="35">
    <w:abstractNumId w:val="30"/>
  </w:num>
  <w:num w:numId="36">
    <w:abstractNumId w:val="35"/>
  </w:num>
  <w:num w:numId="37">
    <w:abstractNumId w:val="34"/>
  </w:num>
  <w:num w:numId="38">
    <w:abstractNumId w:val="0"/>
  </w:num>
  <w:num w:numId="39">
    <w:abstractNumId w:val="6"/>
  </w:num>
  <w:num w:numId="40">
    <w:abstractNumId w:val="10"/>
  </w:num>
  <w:num w:numId="41">
    <w:abstractNumId w:val="14"/>
  </w:num>
  <w:num w:numId="42">
    <w:abstractNumId w:val="17"/>
  </w:num>
  <w:num w:numId="43">
    <w:abstractNumId w:val="5"/>
  </w:num>
  <w:num w:numId="44">
    <w:abstractNumId w:val="33"/>
  </w:num>
  <w:num w:numId="45">
    <w:abstractNumId w:val="20"/>
  </w:num>
  <w:num w:numId="46">
    <w:abstractNumId w:val="4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evenAndOddHeaders/>
  <w:noPunctuationKerning/>
  <w:characterSpacingControl w:val="doNotCompress"/>
  <w:hdrShapeDefaults>
    <o:shapedefaults v:ext="edit" spidmax="2063">
      <o:colormenu v:ext="edit" strokecolor="#c00000"/>
    </o:shapedefaults>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7429C"/>
    <w:rsid w:val="000001FA"/>
    <w:rsid w:val="00000890"/>
    <w:rsid w:val="0000281C"/>
    <w:rsid w:val="000028C6"/>
    <w:rsid w:val="00003CE9"/>
    <w:rsid w:val="00004627"/>
    <w:rsid w:val="000048BC"/>
    <w:rsid w:val="0001003E"/>
    <w:rsid w:val="000100BB"/>
    <w:rsid w:val="00010ED2"/>
    <w:rsid w:val="00012289"/>
    <w:rsid w:val="00012914"/>
    <w:rsid w:val="00012962"/>
    <w:rsid w:val="00013660"/>
    <w:rsid w:val="0001425E"/>
    <w:rsid w:val="00014984"/>
    <w:rsid w:val="00022A68"/>
    <w:rsid w:val="0002407F"/>
    <w:rsid w:val="0002709A"/>
    <w:rsid w:val="00031702"/>
    <w:rsid w:val="00034141"/>
    <w:rsid w:val="00040B14"/>
    <w:rsid w:val="00040BA5"/>
    <w:rsid w:val="0004573E"/>
    <w:rsid w:val="0004601B"/>
    <w:rsid w:val="0004665C"/>
    <w:rsid w:val="00054192"/>
    <w:rsid w:val="00055D74"/>
    <w:rsid w:val="00056E47"/>
    <w:rsid w:val="00060D99"/>
    <w:rsid w:val="000610F7"/>
    <w:rsid w:val="000619E2"/>
    <w:rsid w:val="0006289C"/>
    <w:rsid w:val="00062A67"/>
    <w:rsid w:val="0006439C"/>
    <w:rsid w:val="00064AFE"/>
    <w:rsid w:val="0006509C"/>
    <w:rsid w:val="00066A23"/>
    <w:rsid w:val="00072A3C"/>
    <w:rsid w:val="0007310D"/>
    <w:rsid w:val="000748B0"/>
    <w:rsid w:val="000761F4"/>
    <w:rsid w:val="00077E92"/>
    <w:rsid w:val="0008233B"/>
    <w:rsid w:val="00082D60"/>
    <w:rsid w:val="00086394"/>
    <w:rsid w:val="00087CC2"/>
    <w:rsid w:val="000922FE"/>
    <w:rsid w:val="000931B5"/>
    <w:rsid w:val="00094449"/>
    <w:rsid w:val="000949FD"/>
    <w:rsid w:val="000978A2"/>
    <w:rsid w:val="000A0907"/>
    <w:rsid w:val="000A0E4A"/>
    <w:rsid w:val="000A1092"/>
    <w:rsid w:val="000A2531"/>
    <w:rsid w:val="000A2E3C"/>
    <w:rsid w:val="000A71DB"/>
    <w:rsid w:val="000A729E"/>
    <w:rsid w:val="000A7EC5"/>
    <w:rsid w:val="000B4873"/>
    <w:rsid w:val="000B5A54"/>
    <w:rsid w:val="000B6597"/>
    <w:rsid w:val="000B75CA"/>
    <w:rsid w:val="000C2D63"/>
    <w:rsid w:val="000C4EDB"/>
    <w:rsid w:val="000D0499"/>
    <w:rsid w:val="000D2E22"/>
    <w:rsid w:val="000D3919"/>
    <w:rsid w:val="000D47D5"/>
    <w:rsid w:val="000D5F6E"/>
    <w:rsid w:val="000E0C3D"/>
    <w:rsid w:val="000E3900"/>
    <w:rsid w:val="000E4B89"/>
    <w:rsid w:val="000E5BEF"/>
    <w:rsid w:val="000F0A1D"/>
    <w:rsid w:val="000F2798"/>
    <w:rsid w:val="000F581E"/>
    <w:rsid w:val="000F752D"/>
    <w:rsid w:val="0010091E"/>
    <w:rsid w:val="00104AC1"/>
    <w:rsid w:val="00105AE6"/>
    <w:rsid w:val="00110EA8"/>
    <w:rsid w:val="00111AF8"/>
    <w:rsid w:val="001124BD"/>
    <w:rsid w:val="00116BD3"/>
    <w:rsid w:val="00117A0B"/>
    <w:rsid w:val="0012000C"/>
    <w:rsid w:val="001220C8"/>
    <w:rsid w:val="00122506"/>
    <w:rsid w:val="00125521"/>
    <w:rsid w:val="00125983"/>
    <w:rsid w:val="00125CB7"/>
    <w:rsid w:val="00130568"/>
    <w:rsid w:val="0013180F"/>
    <w:rsid w:val="001326B1"/>
    <w:rsid w:val="00133174"/>
    <w:rsid w:val="00133AD0"/>
    <w:rsid w:val="001361F3"/>
    <w:rsid w:val="001365EF"/>
    <w:rsid w:val="00140795"/>
    <w:rsid w:val="001426E2"/>
    <w:rsid w:val="001434E2"/>
    <w:rsid w:val="00150105"/>
    <w:rsid w:val="001511DF"/>
    <w:rsid w:val="001513B9"/>
    <w:rsid w:val="00151B17"/>
    <w:rsid w:val="00153EA8"/>
    <w:rsid w:val="001543A4"/>
    <w:rsid w:val="00155E41"/>
    <w:rsid w:val="00157D2B"/>
    <w:rsid w:val="00162AB3"/>
    <w:rsid w:val="001668F7"/>
    <w:rsid w:val="00172E42"/>
    <w:rsid w:val="00173836"/>
    <w:rsid w:val="0017796D"/>
    <w:rsid w:val="00187055"/>
    <w:rsid w:val="00190046"/>
    <w:rsid w:val="001900D3"/>
    <w:rsid w:val="00193C1B"/>
    <w:rsid w:val="00194420"/>
    <w:rsid w:val="00196972"/>
    <w:rsid w:val="001972B0"/>
    <w:rsid w:val="001A1755"/>
    <w:rsid w:val="001A2B70"/>
    <w:rsid w:val="001A2F2E"/>
    <w:rsid w:val="001A33F1"/>
    <w:rsid w:val="001A3FE8"/>
    <w:rsid w:val="001A5A98"/>
    <w:rsid w:val="001A7E53"/>
    <w:rsid w:val="001B318E"/>
    <w:rsid w:val="001B3427"/>
    <w:rsid w:val="001B3769"/>
    <w:rsid w:val="001B49F1"/>
    <w:rsid w:val="001B4A03"/>
    <w:rsid w:val="001B547B"/>
    <w:rsid w:val="001B54D9"/>
    <w:rsid w:val="001B6958"/>
    <w:rsid w:val="001C0DC9"/>
    <w:rsid w:val="001C126B"/>
    <w:rsid w:val="001C594E"/>
    <w:rsid w:val="001C5A77"/>
    <w:rsid w:val="001C65EE"/>
    <w:rsid w:val="001D1466"/>
    <w:rsid w:val="001D2F17"/>
    <w:rsid w:val="001D365E"/>
    <w:rsid w:val="001D4D04"/>
    <w:rsid w:val="001D5F5C"/>
    <w:rsid w:val="001D7ECB"/>
    <w:rsid w:val="001E0374"/>
    <w:rsid w:val="001E4EEB"/>
    <w:rsid w:val="001E56ED"/>
    <w:rsid w:val="001F2462"/>
    <w:rsid w:val="001F4A29"/>
    <w:rsid w:val="00200EC1"/>
    <w:rsid w:val="002043EF"/>
    <w:rsid w:val="00205155"/>
    <w:rsid w:val="00207E9F"/>
    <w:rsid w:val="00211FD5"/>
    <w:rsid w:val="002124E9"/>
    <w:rsid w:val="00223A66"/>
    <w:rsid w:val="00223A6A"/>
    <w:rsid w:val="00225F1D"/>
    <w:rsid w:val="00232E2D"/>
    <w:rsid w:val="00235846"/>
    <w:rsid w:val="00235CEC"/>
    <w:rsid w:val="00235DB0"/>
    <w:rsid w:val="002369BD"/>
    <w:rsid w:val="00237F54"/>
    <w:rsid w:val="00244DF6"/>
    <w:rsid w:val="00244F1F"/>
    <w:rsid w:val="0024715A"/>
    <w:rsid w:val="00252C54"/>
    <w:rsid w:val="00252C5A"/>
    <w:rsid w:val="002608C9"/>
    <w:rsid w:val="002642B4"/>
    <w:rsid w:val="00265B32"/>
    <w:rsid w:val="00266983"/>
    <w:rsid w:val="0027107F"/>
    <w:rsid w:val="002713F6"/>
    <w:rsid w:val="00272726"/>
    <w:rsid w:val="00273620"/>
    <w:rsid w:val="002774BC"/>
    <w:rsid w:val="00277A98"/>
    <w:rsid w:val="0028030F"/>
    <w:rsid w:val="00280F96"/>
    <w:rsid w:val="002856BE"/>
    <w:rsid w:val="002859FA"/>
    <w:rsid w:val="00286CF2"/>
    <w:rsid w:val="00287327"/>
    <w:rsid w:val="00292BF3"/>
    <w:rsid w:val="00294AB5"/>
    <w:rsid w:val="00296CC9"/>
    <w:rsid w:val="002A2D39"/>
    <w:rsid w:val="002A5270"/>
    <w:rsid w:val="002A60A3"/>
    <w:rsid w:val="002A63EB"/>
    <w:rsid w:val="002A749F"/>
    <w:rsid w:val="002B0D31"/>
    <w:rsid w:val="002B0E5F"/>
    <w:rsid w:val="002B2916"/>
    <w:rsid w:val="002B32FF"/>
    <w:rsid w:val="002B3437"/>
    <w:rsid w:val="002B4518"/>
    <w:rsid w:val="002B4E62"/>
    <w:rsid w:val="002B4F59"/>
    <w:rsid w:val="002C1307"/>
    <w:rsid w:val="002C1332"/>
    <w:rsid w:val="002C2390"/>
    <w:rsid w:val="002C440A"/>
    <w:rsid w:val="002C6D6C"/>
    <w:rsid w:val="002C70EB"/>
    <w:rsid w:val="002D031A"/>
    <w:rsid w:val="002D7C7F"/>
    <w:rsid w:val="002E0190"/>
    <w:rsid w:val="002E093F"/>
    <w:rsid w:val="002E0D2F"/>
    <w:rsid w:val="002E4A14"/>
    <w:rsid w:val="002E737A"/>
    <w:rsid w:val="002E7860"/>
    <w:rsid w:val="002E7E81"/>
    <w:rsid w:val="002F0466"/>
    <w:rsid w:val="002F1D37"/>
    <w:rsid w:val="002F2DD4"/>
    <w:rsid w:val="002F427E"/>
    <w:rsid w:val="002F4B3D"/>
    <w:rsid w:val="002F60B8"/>
    <w:rsid w:val="00304D5F"/>
    <w:rsid w:val="00305BBB"/>
    <w:rsid w:val="00305D0D"/>
    <w:rsid w:val="00306F4A"/>
    <w:rsid w:val="003101F5"/>
    <w:rsid w:val="003115B4"/>
    <w:rsid w:val="00313728"/>
    <w:rsid w:val="003139A2"/>
    <w:rsid w:val="0031486E"/>
    <w:rsid w:val="00316545"/>
    <w:rsid w:val="003201C8"/>
    <w:rsid w:val="003224E1"/>
    <w:rsid w:val="00323587"/>
    <w:rsid w:val="00326BE5"/>
    <w:rsid w:val="00326FE0"/>
    <w:rsid w:val="0033267C"/>
    <w:rsid w:val="0033460E"/>
    <w:rsid w:val="00336F43"/>
    <w:rsid w:val="00341437"/>
    <w:rsid w:val="003436F6"/>
    <w:rsid w:val="003449BE"/>
    <w:rsid w:val="00347364"/>
    <w:rsid w:val="00347F9A"/>
    <w:rsid w:val="00352162"/>
    <w:rsid w:val="0035239A"/>
    <w:rsid w:val="00360199"/>
    <w:rsid w:val="00362D71"/>
    <w:rsid w:val="00365FA3"/>
    <w:rsid w:val="0036677C"/>
    <w:rsid w:val="00367AD6"/>
    <w:rsid w:val="00367D9B"/>
    <w:rsid w:val="0038033D"/>
    <w:rsid w:val="00384F57"/>
    <w:rsid w:val="0038592C"/>
    <w:rsid w:val="003863A5"/>
    <w:rsid w:val="0039115B"/>
    <w:rsid w:val="0039374A"/>
    <w:rsid w:val="00393845"/>
    <w:rsid w:val="0039424C"/>
    <w:rsid w:val="00395122"/>
    <w:rsid w:val="003960D1"/>
    <w:rsid w:val="003A1821"/>
    <w:rsid w:val="003A1CEE"/>
    <w:rsid w:val="003A2F14"/>
    <w:rsid w:val="003A3651"/>
    <w:rsid w:val="003A7738"/>
    <w:rsid w:val="003A7958"/>
    <w:rsid w:val="003B05B0"/>
    <w:rsid w:val="003B1335"/>
    <w:rsid w:val="003B4EB5"/>
    <w:rsid w:val="003B737A"/>
    <w:rsid w:val="003B7E11"/>
    <w:rsid w:val="003C0993"/>
    <w:rsid w:val="003C1427"/>
    <w:rsid w:val="003C1794"/>
    <w:rsid w:val="003C219A"/>
    <w:rsid w:val="003C57D2"/>
    <w:rsid w:val="003C62EC"/>
    <w:rsid w:val="003D0E99"/>
    <w:rsid w:val="003D2DE8"/>
    <w:rsid w:val="003D4306"/>
    <w:rsid w:val="003D4D65"/>
    <w:rsid w:val="003F071A"/>
    <w:rsid w:val="003F0CA5"/>
    <w:rsid w:val="003F1105"/>
    <w:rsid w:val="003F2D15"/>
    <w:rsid w:val="003F4C63"/>
    <w:rsid w:val="003F4CB4"/>
    <w:rsid w:val="003F6989"/>
    <w:rsid w:val="00401EF8"/>
    <w:rsid w:val="004026B5"/>
    <w:rsid w:val="00402800"/>
    <w:rsid w:val="00403E84"/>
    <w:rsid w:val="00404F02"/>
    <w:rsid w:val="004110E8"/>
    <w:rsid w:val="00413AC6"/>
    <w:rsid w:val="0041447E"/>
    <w:rsid w:val="00414CF7"/>
    <w:rsid w:val="00416C3E"/>
    <w:rsid w:val="0041755A"/>
    <w:rsid w:val="0042041B"/>
    <w:rsid w:val="00420487"/>
    <w:rsid w:val="00420A9F"/>
    <w:rsid w:val="00420E8E"/>
    <w:rsid w:val="00421C22"/>
    <w:rsid w:val="00425691"/>
    <w:rsid w:val="0042786F"/>
    <w:rsid w:val="004305BC"/>
    <w:rsid w:val="004319F7"/>
    <w:rsid w:val="00432EE7"/>
    <w:rsid w:val="00433627"/>
    <w:rsid w:val="004359D5"/>
    <w:rsid w:val="004412E8"/>
    <w:rsid w:val="00441F56"/>
    <w:rsid w:val="00442789"/>
    <w:rsid w:val="004471DF"/>
    <w:rsid w:val="00447736"/>
    <w:rsid w:val="00447904"/>
    <w:rsid w:val="00452152"/>
    <w:rsid w:val="0045249C"/>
    <w:rsid w:val="00452670"/>
    <w:rsid w:val="0046000D"/>
    <w:rsid w:val="00461557"/>
    <w:rsid w:val="00465C61"/>
    <w:rsid w:val="00467200"/>
    <w:rsid w:val="00467618"/>
    <w:rsid w:val="0047038D"/>
    <w:rsid w:val="004723B9"/>
    <w:rsid w:val="004830B8"/>
    <w:rsid w:val="004848B7"/>
    <w:rsid w:val="00491344"/>
    <w:rsid w:val="00492602"/>
    <w:rsid w:val="004948F2"/>
    <w:rsid w:val="00495906"/>
    <w:rsid w:val="00496C02"/>
    <w:rsid w:val="004A1131"/>
    <w:rsid w:val="004A1BC5"/>
    <w:rsid w:val="004A1CDC"/>
    <w:rsid w:val="004A44F4"/>
    <w:rsid w:val="004A58C8"/>
    <w:rsid w:val="004A63FB"/>
    <w:rsid w:val="004A7591"/>
    <w:rsid w:val="004B0204"/>
    <w:rsid w:val="004B289A"/>
    <w:rsid w:val="004B2C16"/>
    <w:rsid w:val="004B31A1"/>
    <w:rsid w:val="004B32A4"/>
    <w:rsid w:val="004B3771"/>
    <w:rsid w:val="004B3A14"/>
    <w:rsid w:val="004B524C"/>
    <w:rsid w:val="004B6853"/>
    <w:rsid w:val="004B6E6C"/>
    <w:rsid w:val="004C2E96"/>
    <w:rsid w:val="004C41D8"/>
    <w:rsid w:val="004C4D33"/>
    <w:rsid w:val="004C5885"/>
    <w:rsid w:val="004C7347"/>
    <w:rsid w:val="004D2BBE"/>
    <w:rsid w:val="004D516C"/>
    <w:rsid w:val="004D7344"/>
    <w:rsid w:val="004E09F8"/>
    <w:rsid w:val="004E1B1B"/>
    <w:rsid w:val="004F04FD"/>
    <w:rsid w:val="004F1431"/>
    <w:rsid w:val="004F1748"/>
    <w:rsid w:val="004F2A66"/>
    <w:rsid w:val="004F31F7"/>
    <w:rsid w:val="004F4F24"/>
    <w:rsid w:val="004F6F34"/>
    <w:rsid w:val="00500E0C"/>
    <w:rsid w:val="0050118E"/>
    <w:rsid w:val="00502C11"/>
    <w:rsid w:val="00504F11"/>
    <w:rsid w:val="005053C7"/>
    <w:rsid w:val="00507784"/>
    <w:rsid w:val="005117EF"/>
    <w:rsid w:val="005160C4"/>
    <w:rsid w:val="005160DC"/>
    <w:rsid w:val="005224C9"/>
    <w:rsid w:val="00523E9D"/>
    <w:rsid w:val="0053000E"/>
    <w:rsid w:val="00531385"/>
    <w:rsid w:val="00531D2E"/>
    <w:rsid w:val="00532927"/>
    <w:rsid w:val="00533935"/>
    <w:rsid w:val="0053578C"/>
    <w:rsid w:val="005369E1"/>
    <w:rsid w:val="005401E4"/>
    <w:rsid w:val="00540551"/>
    <w:rsid w:val="00541079"/>
    <w:rsid w:val="005410F6"/>
    <w:rsid w:val="00542B37"/>
    <w:rsid w:val="00542BD0"/>
    <w:rsid w:val="00543C6A"/>
    <w:rsid w:val="00544C80"/>
    <w:rsid w:val="00545B18"/>
    <w:rsid w:val="00550108"/>
    <w:rsid w:val="005515A0"/>
    <w:rsid w:val="00551B47"/>
    <w:rsid w:val="00554CA2"/>
    <w:rsid w:val="00555730"/>
    <w:rsid w:val="00555C43"/>
    <w:rsid w:val="00557875"/>
    <w:rsid w:val="00557ED5"/>
    <w:rsid w:val="00557FB3"/>
    <w:rsid w:val="00561B12"/>
    <w:rsid w:val="00561D3A"/>
    <w:rsid w:val="005631DE"/>
    <w:rsid w:val="005659D0"/>
    <w:rsid w:val="0056728A"/>
    <w:rsid w:val="005701FD"/>
    <w:rsid w:val="00570D29"/>
    <w:rsid w:val="005716B0"/>
    <w:rsid w:val="005717D1"/>
    <w:rsid w:val="00572CBF"/>
    <w:rsid w:val="00572F41"/>
    <w:rsid w:val="00573815"/>
    <w:rsid w:val="005744B4"/>
    <w:rsid w:val="00576B37"/>
    <w:rsid w:val="00577B5F"/>
    <w:rsid w:val="00580DDB"/>
    <w:rsid w:val="00582AE1"/>
    <w:rsid w:val="00583D68"/>
    <w:rsid w:val="00583DFC"/>
    <w:rsid w:val="00586957"/>
    <w:rsid w:val="00586CE2"/>
    <w:rsid w:val="00590993"/>
    <w:rsid w:val="00593990"/>
    <w:rsid w:val="005943CE"/>
    <w:rsid w:val="00595A06"/>
    <w:rsid w:val="00595A72"/>
    <w:rsid w:val="00597AD5"/>
    <w:rsid w:val="00597C9E"/>
    <w:rsid w:val="005A08AC"/>
    <w:rsid w:val="005A1D56"/>
    <w:rsid w:val="005A3065"/>
    <w:rsid w:val="005A35E3"/>
    <w:rsid w:val="005A3BD2"/>
    <w:rsid w:val="005A46BD"/>
    <w:rsid w:val="005A5AA2"/>
    <w:rsid w:val="005A60BA"/>
    <w:rsid w:val="005A6A22"/>
    <w:rsid w:val="005B1EE4"/>
    <w:rsid w:val="005B2798"/>
    <w:rsid w:val="005B4F58"/>
    <w:rsid w:val="005B6317"/>
    <w:rsid w:val="005B726C"/>
    <w:rsid w:val="005C1E98"/>
    <w:rsid w:val="005C2614"/>
    <w:rsid w:val="005C5388"/>
    <w:rsid w:val="005C78CE"/>
    <w:rsid w:val="005D0E02"/>
    <w:rsid w:val="005D17B7"/>
    <w:rsid w:val="005D2F87"/>
    <w:rsid w:val="005D647F"/>
    <w:rsid w:val="005D6DD0"/>
    <w:rsid w:val="005E2249"/>
    <w:rsid w:val="005E4533"/>
    <w:rsid w:val="005E54A0"/>
    <w:rsid w:val="005E5B78"/>
    <w:rsid w:val="005E6393"/>
    <w:rsid w:val="005E723A"/>
    <w:rsid w:val="005F39A5"/>
    <w:rsid w:val="005F5EFB"/>
    <w:rsid w:val="005F7A38"/>
    <w:rsid w:val="00601BF4"/>
    <w:rsid w:val="00601DEE"/>
    <w:rsid w:val="00602E53"/>
    <w:rsid w:val="006031E5"/>
    <w:rsid w:val="00604B36"/>
    <w:rsid w:val="00610459"/>
    <w:rsid w:val="006104C5"/>
    <w:rsid w:val="006129F3"/>
    <w:rsid w:val="0061491F"/>
    <w:rsid w:val="00621183"/>
    <w:rsid w:val="006239FB"/>
    <w:rsid w:val="00631E9D"/>
    <w:rsid w:val="00634A41"/>
    <w:rsid w:val="00640E10"/>
    <w:rsid w:val="0065053A"/>
    <w:rsid w:val="006512D4"/>
    <w:rsid w:val="00653C3B"/>
    <w:rsid w:val="00653EE8"/>
    <w:rsid w:val="00654491"/>
    <w:rsid w:val="00654CA0"/>
    <w:rsid w:val="006609B3"/>
    <w:rsid w:val="006627E7"/>
    <w:rsid w:val="0066362F"/>
    <w:rsid w:val="00665BFA"/>
    <w:rsid w:val="00666EE6"/>
    <w:rsid w:val="00672FCC"/>
    <w:rsid w:val="00673356"/>
    <w:rsid w:val="00674637"/>
    <w:rsid w:val="00675803"/>
    <w:rsid w:val="00676069"/>
    <w:rsid w:val="00676189"/>
    <w:rsid w:val="006765A9"/>
    <w:rsid w:val="00677B60"/>
    <w:rsid w:val="0068391E"/>
    <w:rsid w:val="00690DD5"/>
    <w:rsid w:val="00693D71"/>
    <w:rsid w:val="00693EA0"/>
    <w:rsid w:val="00696110"/>
    <w:rsid w:val="006966A8"/>
    <w:rsid w:val="0069730F"/>
    <w:rsid w:val="006977FD"/>
    <w:rsid w:val="00697B3E"/>
    <w:rsid w:val="006A2F91"/>
    <w:rsid w:val="006A5873"/>
    <w:rsid w:val="006A6655"/>
    <w:rsid w:val="006A6F66"/>
    <w:rsid w:val="006A7816"/>
    <w:rsid w:val="006B026E"/>
    <w:rsid w:val="006B0B57"/>
    <w:rsid w:val="006B1F91"/>
    <w:rsid w:val="006B24F3"/>
    <w:rsid w:val="006B262F"/>
    <w:rsid w:val="006B2DAE"/>
    <w:rsid w:val="006B36F5"/>
    <w:rsid w:val="006B3858"/>
    <w:rsid w:val="006B5489"/>
    <w:rsid w:val="006B6A54"/>
    <w:rsid w:val="006C2B72"/>
    <w:rsid w:val="006C4D87"/>
    <w:rsid w:val="006D0B48"/>
    <w:rsid w:val="006D2116"/>
    <w:rsid w:val="006D34FE"/>
    <w:rsid w:val="006D5B52"/>
    <w:rsid w:val="006D5E2B"/>
    <w:rsid w:val="006D7074"/>
    <w:rsid w:val="006D7699"/>
    <w:rsid w:val="006D7860"/>
    <w:rsid w:val="006E0B9D"/>
    <w:rsid w:val="006E22D3"/>
    <w:rsid w:val="006E39DD"/>
    <w:rsid w:val="006E48B7"/>
    <w:rsid w:val="006E4BEA"/>
    <w:rsid w:val="006E50F4"/>
    <w:rsid w:val="006F0F5D"/>
    <w:rsid w:val="006F24AB"/>
    <w:rsid w:val="006F2A43"/>
    <w:rsid w:val="006F4341"/>
    <w:rsid w:val="006F46A0"/>
    <w:rsid w:val="00700F46"/>
    <w:rsid w:val="00700F79"/>
    <w:rsid w:val="007012C3"/>
    <w:rsid w:val="00701FFF"/>
    <w:rsid w:val="007060B8"/>
    <w:rsid w:val="00706428"/>
    <w:rsid w:val="00707D80"/>
    <w:rsid w:val="00710BAA"/>
    <w:rsid w:val="00713034"/>
    <w:rsid w:val="0071430F"/>
    <w:rsid w:val="007143F4"/>
    <w:rsid w:val="007146E0"/>
    <w:rsid w:val="007221B4"/>
    <w:rsid w:val="00722794"/>
    <w:rsid w:val="007250D2"/>
    <w:rsid w:val="007258C9"/>
    <w:rsid w:val="00725F5A"/>
    <w:rsid w:val="007262B9"/>
    <w:rsid w:val="007268CE"/>
    <w:rsid w:val="00731E66"/>
    <w:rsid w:val="007322FE"/>
    <w:rsid w:val="00735E87"/>
    <w:rsid w:val="00736A2C"/>
    <w:rsid w:val="007402CD"/>
    <w:rsid w:val="00740DEC"/>
    <w:rsid w:val="0074120D"/>
    <w:rsid w:val="00746884"/>
    <w:rsid w:val="0075213F"/>
    <w:rsid w:val="00752FCC"/>
    <w:rsid w:val="00755161"/>
    <w:rsid w:val="00761B15"/>
    <w:rsid w:val="00761BB6"/>
    <w:rsid w:val="00762F16"/>
    <w:rsid w:val="00766443"/>
    <w:rsid w:val="007671C4"/>
    <w:rsid w:val="0077045B"/>
    <w:rsid w:val="00770DA1"/>
    <w:rsid w:val="00772408"/>
    <w:rsid w:val="007739BD"/>
    <w:rsid w:val="00774604"/>
    <w:rsid w:val="007748A8"/>
    <w:rsid w:val="00774A42"/>
    <w:rsid w:val="007835DC"/>
    <w:rsid w:val="00783881"/>
    <w:rsid w:val="007875B8"/>
    <w:rsid w:val="00787877"/>
    <w:rsid w:val="00787DFF"/>
    <w:rsid w:val="007900BB"/>
    <w:rsid w:val="00790E26"/>
    <w:rsid w:val="00794567"/>
    <w:rsid w:val="00794A7E"/>
    <w:rsid w:val="007955CD"/>
    <w:rsid w:val="00796468"/>
    <w:rsid w:val="007A3E68"/>
    <w:rsid w:val="007A6503"/>
    <w:rsid w:val="007B0628"/>
    <w:rsid w:val="007B1F14"/>
    <w:rsid w:val="007B4E7C"/>
    <w:rsid w:val="007B586A"/>
    <w:rsid w:val="007C0B76"/>
    <w:rsid w:val="007C1189"/>
    <w:rsid w:val="007C20D1"/>
    <w:rsid w:val="007C2146"/>
    <w:rsid w:val="007C3E76"/>
    <w:rsid w:val="007C3ED8"/>
    <w:rsid w:val="007C4683"/>
    <w:rsid w:val="007C6BBB"/>
    <w:rsid w:val="007C7772"/>
    <w:rsid w:val="007C7A8D"/>
    <w:rsid w:val="007C7FED"/>
    <w:rsid w:val="007D1252"/>
    <w:rsid w:val="007D13DD"/>
    <w:rsid w:val="007D152C"/>
    <w:rsid w:val="007D158A"/>
    <w:rsid w:val="007D28B1"/>
    <w:rsid w:val="007D2954"/>
    <w:rsid w:val="007D4DC5"/>
    <w:rsid w:val="007D688D"/>
    <w:rsid w:val="007D696E"/>
    <w:rsid w:val="007E4307"/>
    <w:rsid w:val="007E61E2"/>
    <w:rsid w:val="007F13D3"/>
    <w:rsid w:val="007F3A3C"/>
    <w:rsid w:val="007F6B8C"/>
    <w:rsid w:val="007F73E7"/>
    <w:rsid w:val="007F7BA9"/>
    <w:rsid w:val="00803878"/>
    <w:rsid w:val="00804246"/>
    <w:rsid w:val="00804864"/>
    <w:rsid w:val="008075A2"/>
    <w:rsid w:val="0080774F"/>
    <w:rsid w:val="008106F2"/>
    <w:rsid w:val="00813467"/>
    <w:rsid w:val="00813C27"/>
    <w:rsid w:val="00813FBE"/>
    <w:rsid w:val="008147C4"/>
    <w:rsid w:val="00816A11"/>
    <w:rsid w:val="00816A34"/>
    <w:rsid w:val="00817D32"/>
    <w:rsid w:val="0082010B"/>
    <w:rsid w:val="00821830"/>
    <w:rsid w:val="008221B1"/>
    <w:rsid w:val="00823225"/>
    <w:rsid w:val="00823A37"/>
    <w:rsid w:val="00824F77"/>
    <w:rsid w:val="008255DD"/>
    <w:rsid w:val="00825D44"/>
    <w:rsid w:val="008261C5"/>
    <w:rsid w:val="00830581"/>
    <w:rsid w:val="008332A1"/>
    <w:rsid w:val="00834E99"/>
    <w:rsid w:val="00834EB6"/>
    <w:rsid w:val="0084152A"/>
    <w:rsid w:val="008437A0"/>
    <w:rsid w:val="008442DF"/>
    <w:rsid w:val="00845D23"/>
    <w:rsid w:val="00850564"/>
    <w:rsid w:val="00850959"/>
    <w:rsid w:val="00852BAD"/>
    <w:rsid w:val="00854BF6"/>
    <w:rsid w:val="00857090"/>
    <w:rsid w:val="00857739"/>
    <w:rsid w:val="00860A21"/>
    <w:rsid w:val="00862626"/>
    <w:rsid w:val="00862675"/>
    <w:rsid w:val="0086367E"/>
    <w:rsid w:val="00863C74"/>
    <w:rsid w:val="0086646B"/>
    <w:rsid w:val="008669E8"/>
    <w:rsid w:val="00870533"/>
    <w:rsid w:val="00870F46"/>
    <w:rsid w:val="0087260B"/>
    <w:rsid w:val="0087759B"/>
    <w:rsid w:val="00882B49"/>
    <w:rsid w:val="0088448A"/>
    <w:rsid w:val="008844ED"/>
    <w:rsid w:val="00884EA2"/>
    <w:rsid w:val="0088598D"/>
    <w:rsid w:val="00887617"/>
    <w:rsid w:val="00891448"/>
    <w:rsid w:val="008919C2"/>
    <w:rsid w:val="008948D3"/>
    <w:rsid w:val="00896AA1"/>
    <w:rsid w:val="008A2581"/>
    <w:rsid w:val="008A26A6"/>
    <w:rsid w:val="008A2DD1"/>
    <w:rsid w:val="008A46B9"/>
    <w:rsid w:val="008A53FA"/>
    <w:rsid w:val="008B01A0"/>
    <w:rsid w:val="008B37CA"/>
    <w:rsid w:val="008B53F9"/>
    <w:rsid w:val="008C1FBA"/>
    <w:rsid w:val="008C4AFC"/>
    <w:rsid w:val="008C4BC6"/>
    <w:rsid w:val="008C4E10"/>
    <w:rsid w:val="008C59EE"/>
    <w:rsid w:val="008C5E75"/>
    <w:rsid w:val="008C7622"/>
    <w:rsid w:val="008C7D37"/>
    <w:rsid w:val="008D0275"/>
    <w:rsid w:val="008D57B9"/>
    <w:rsid w:val="008D6707"/>
    <w:rsid w:val="008E122A"/>
    <w:rsid w:val="008E2B5C"/>
    <w:rsid w:val="008E4846"/>
    <w:rsid w:val="008E4A75"/>
    <w:rsid w:val="008E54DA"/>
    <w:rsid w:val="008E64B7"/>
    <w:rsid w:val="008E7D70"/>
    <w:rsid w:val="008F2F69"/>
    <w:rsid w:val="008F31C0"/>
    <w:rsid w:val="008F7501"/>
    <w:rsid w:val="00903E7B"/>
    <w:rsid w:val="00904C1E"/>
    <w:rsid w:val="00905203"/>
    <w:rsid w:val="0090617A"/>
    <w:rsid w:val="00907978"/>
    <w:rsid w:val="00913FFA"/>
    <w:rsid w:val="00915361"/>
    <w:rsid w:val="009157A0"/>
    <w:rsid w:val="009158C7"/>
    <w:rsid w:val="00917ECA"/>
    <w:rsid w:val="009209E1"/>
    <w:rsid w:val="00922F43"/>
    <w:rsid w:val="0092389D"/>
    <w:rsid w:val="00923EE7"/>
    <w:rsid w:val="00923F01"/>
    <w:rsid w:val="00925312"/>
    <w:rsid w:val="00925A69"/>
    <w:rsid w:val="009277F3"/>
    <w:rsid w:val="00930034"/>
    <w:rsid w:val="0093388B"/>
    <w:rsid w:val="00933EBB"/>
    <w:rsid w:val="00935608"/>
    <w:rsid w:val="00936523"/>
    <w:rsid w:val="00940EEB"/>
    <w:rsid w:val="00942983"/>
    <w:rsid w:val="00944473"/>
    <w:rsid w:val="00944B01"/>
    <w:rsid w:val="00945213"/>
    <w:rsid w:val="00945571"/>
    <w:rsid w:val="00946986"/>
    <w:rsid w:val="00946C79"/>
    <w:rsid w:val="00946E55"/>
    <w:rsid w:val="009524B8"/>
    <w:rsid w:val="00953189"/>
    <w:rsid w:val="009538BE"/>
    <w:rsid w:val="00953A9B"/>
    <w:rsid w:val="00955F02"/>
    <w:rsid w:val="0096077A"/>
    <w:rsid w:val="00960CB3"/>
    <w:rsid w:val="00961F74"/>
    <w:rsid w:val="00962521"/>
    <w:rsid w:val="0096285D"/>
    <w:rsid w:val="00964795"/>
    <w:rsid w:val="00964AFE"/>
    <w:rsid w:val="00966694"/>
    <w:rsid w:val="00972A5E"/>
    <w:rsid w:val="00972B6B"/>
    <w:rsid w:val="009736A5"/>
    <w:rsid w:val="00975051"/>
    <w:rsid w:val="00975B14"/>
    <w:rsid w:val="00980C55"/>
    <w:rsid w:val="00981C26"/>
    <w:rsid w:val="00981E6F"/>
    <w:rsid w:val="0098564C"/>
    <w:rsid w:val="00986915"/>
    <w:rsid w:val="0099156D"/>
    <w:rsid w:val="009915F5"/>
    <w:rsid w:val="00992904"/>
    <w:rsid w:val="00995E02"/>
    <w:rsid w:val="00995FB2"/>
    <w:rsid w:val="00997E5B"/>
    <w:rsid w:val="009A2EBC"/>
    <w:rsid w:val="009A453C"/>
    <w:rsid w:val="009A514B"/>
    <w:rsid w:val="009A5C03"/>
    <w:rsid w:val="009A5EFB"/>
    <w:rsid w:val="009B04D0"/>
    <w:rsid w:val="009B0798"/>
    <w:rsid w:val="009B3F53"/>
    <w:rsid w:val="009B487B"/>
    <w:rsid w:val="009B7225"/>
    <w:rsid w:val="009C2930"/>
    <w:rsid w:val="009C4EAD"/>
    <w:rsid w:val="009C7195"/>
    <w:rsid w:val="009D4177"/>
    <w:rsid w:val="009D4846"/>
    <w:rsid w:val="009E29AB"/>
    <w:rsid w:val="009E29E9"/>
    <w:rsid w:val="009E594B"/>
    <w:rsid w:val="009F17B4"/>
    <w:rsid w:val="009F1D54"/>
    <w:rsid w:val="009F6436"/>
    <w:rsid w:val="009F6BE2"/>
    <w:rsid w:val="00A00131"/>
    <w:rsid w:val="00A0147A"/>
    <w:rsid w:val="00A03925"/>
    <w:rsid w:val="00A041B4"/>
    <w:rsid w:val="00A04D52"/>
    <w:rsid w:val="00A04FDA"/>
    <w:rsid w:val="00A11E94"/>
    <w:rsid w:val="00A132D2"/>
    <w:rsid w:val="00A14073"/>
    <w:rsid w:val="00A17D43"/>
    <w:rsid w:val="00A21113"/>
    <w:rsid w:val="00A21185"/>
    <w:rsid w:val="00A21B12"/>
    <w:rsid w:val="00A21EAF"/>
    <w:rsid w:val="00A23AE4"/>
    <w:rsid w:val="00A312A2"/>
    <w:rsid w:val="00A31EB5"/>
    <w:rsid w:val="00A33898"/>
    <w:rsid w:val="00A34FC5"/>
    <w:rsid w:val="00A35BB4"/>
    <w:rsid w:val="00A372DD"/>
    <w:rsid w:val="00A378C5"/>
    <w:rsid w:val="00A41609"/>
    <w:rsid w:val="00A43634"/>
    <w:rsid w:val="00A47353"/>
    <w:rsid w:val="00A51B01"/>
    <w:rsid w:val="00A5230A"/>
    <w:rsid w:val="00A52B3F"/>
    <w:rsid w:val="00A52C7E"/>
    <w:rsid w:val="00A53AA6"/>
    <w:rsid w:val="00A60AFE"/>
    <w:rsid w:val="00A60E19"/>
    <w:rsid w:val="00A61035"/>
    <w:rsid w:val="00A61DD9"/>
    <w:rsid w:val="00A623F7"/>
    <w:rsid w:val="00A62B4D"/>
    <w:rsid w:val="00A66264"/>
    <w:rsid w:val="00A66998"/>
    <w:rsid w:val="00A71E27"/>
    <w:rsid w:val="00A722F6"/>
    <w:rsid w:val="00A7429C"/>
    <w:rsid w:val="00A7514C"/>
    <w:rsid w:val="00A8122B"/>
    <w:rsid w:val="00A8138C"/>
    <w:rsid w:val="00A82461"/>
    <w:rsid w:val="00A82A56"/>
    <w:rsid w:val="00A83211"/>
    <w:rsid w:val="00A85328"/>
    <w:rsid w:val="00A8664A"/>
    <w:rsid w:val="00A8675B"/>
    <w:rsid w:val="00A87724"/>
    <w:rsid w:val="00A87DFE"/>
    <w:rsid w:val="00A90730"/>
    <w:rsid w:val="00A91BA9"/>
    <w:rsid w:val="00A91F4A"/>
    <w:rsid w:val="00A927EB"/>
    <w:rsid w:val="00A93FEF"/>
    <w:rsid w:val="00A94736"/>
    <w:rsid w:val="00A95286"/>
    <w:rsid w:val="00A95762"/>
    <w:rsid w:val="00A96147"/>
    <w:rsid w:val="00A96C82"/>
    <w:rsid w:val="00AA04A5"/>
    <w:rsid w:val="00AA160F"/>
    <w:rsid w:val="00AA4B9B"/>
    <w:rsid w:val="00AA5A0C"/>
    <w:rsid w:val="00AB0786"/>
    <w:rsid w:val="00AB209E"/>
    <w:rsid w:val="00AB2222"/>
    <w:rsid w:val="00AB4215"/>
    <w:rsid w:val="00AB4F8C"/>
    <w:rsid w:val="00AB5042"/>
    <w:rsid w:val="00AB5C8E"/>
    <w:rsid w:val="00AC0BE6"/>
    <w:rsid w:val="00AC66FC"/>
    <w:rsid w:val="00AC7A21"/>
    <w:rsid w:val="00AD362C"/>
    <w:rsid w:val="00AD4CFE"/>
    <w:rsid w:val="00AD53C4"/>
    <w:rsid w:val="00AD5835"/>
    <w:rsid w:val="00AD6316"/>
    <w:rsid w:val="00AD67F5"/>
    <w:rsid w:val="00AD6F5A"/>
    <w:rsid w:val="00AD7D22"/>
    <w:rsid w:val="00AE0DCC"/>
    <w:rsid w:val="00AE4563"/>
    <w:rsid w:val="00AE55CF"/>
    <w:rsid w:val="00AF2BF6"/>
    <w:rsid w:val="00AF2CC7"/>
    <w:rsid w:val="00AF3CB9"/>
    <w:rsid w:val="00AF4EAD"/>
    <w:rsid w:val="00AF5228"/>
    <w:rsid w:val="00AF5784"/>
    <w:rsid w:val="00AF601A"/>
    <w:rsid w:val="00B0173F"/>
    <w:rsid w:val="00B03312"/>
    <w:rsid w:val="00B03F15"/>
    <w:rsid w:val="00B05EEC"/>
    <w:rsid w:val="00B10024"/>
    <w:rsid w:val="00B1070C"/>
    <w:rsid w:val="00B11AA2"/>
    <w:rsid w:val="00B1340D"/>
    <w:rsid w:val="00B147DF"/>
    <w:rsid w:val="00B153F7"/>
    <w:rsid w:val="00B162FC"/>
    <w:rsid w:val="00B16FAB"/>
    <w:rsid w:val="00B17E0F"/>
    <w:rsid w:val="00B24F82"/>
    <w:rsid w:val="00B25332"/>
    <w:rsid w:val="00B253B1"/>
    <w:rsid w:val="00B265F4"/>
    <w:rsid w:val="00B26FA8"/>
    <w:rsid w:val="00B27916"/>
    <w:rsid w:val="00B33C12"/>
    <w:rsid w:val="00B33F2F"/>
    <w:rsid w:val="00B34D73"/>
    <w:rsid w:val="00B3635A"/>
    <w:rsid w:val="00B43B1B"/>
    <w:rsid w:val="00B43CFF"/>
    <w:rsid w:val="00B454E2"/>
    <w:rsid w:val="00B4558E"/>
    <w:rsid w:val="00B45947"/>
    <w:rsid w:val="00B47A22"/>
    <w:rsid w:val="00B47F62"/>
    <w:rsid w:val="00B5047F"/>
    <w:rsid w:val="00B53120"/>
    <w:rsid w:val="00B54CFF"/>
    <w:rsid w:val="00B57068"/>
    <w:rsid w:val="00B61F58"/>
    <w:rsid w:val="00B63957"/>
    <w:rsid w:val="00B63A19"/>
    <w:rsid w:val="00B64550"/>
    <w:rsid w:val="00B65E36"/>
    <w:rsid w:val="00B66731"/>
    <w:rsid w:val="00B67D22"/>
    <w:rsid w:val="00B71835"/>
    <w:rsid w:val="00B7185F"/>
    <w:rsid w:val="00B71D51"/>
    <w:rsid w:val="00B778BF"/>
    <w:rsid w:val="00B8327C"/>
    <w:rsid w:val="00B838A1"/>
    <w:rsid w:val="00B868C1"/>
    <w:rsid w:val="00B86BB0"/>
    <w:rsid w:val="00B87A32"/>
    <w:rsid w:val="00B90041"/>
    <w:rsid w:val="00B905B2"/>
    <w:rsid w:val="00B9254C"/>
    <w:rsid w:val="00B93461"/>
    <w:rsid w:val="00B93729"/>
    <w:rsid w:val="00B95071"/>
    <w:rsid w:val="00B96180"/>
    <w:rsid w:val="00BA0F03"/>
    <w:rsid w:val="00BA29FF"/>
    <w:rsid w:val="00BA2D3B"/>
    <w:rsid w:val="00BA7558"/>
    <w:rsid w:val="00BB29E5"/>
    <w:rsid w:val="00BB5DD6"/>
    <w:rsid w:val="00BC1943"/>
    <w:rsid w:val="00BC1BEB"/>
    <w:rsid w:val="00BC2344"/>
    <w:rsid w:val="00BC4A6F"/>
    <w:rsid w:val="00BD0AF8"/>
    <w:rsid w:val="00BD1744"/>
    <w:rsid w:val="00BD2CB7"/>
    <w:rsid w:val="00BD58DD"/>
    <w:rsid w:val="00BD6CF4"/>
    <w:rsid w:val="00BE2EE4"/>
    <w:rsid w:val="00BE686A"/>
    <w:rsid w:val="00BE6F31"/>
    <w:rsid w:val="00BF0335"/>
    <w:rsid w:val="00BF466A"/>
    <w:rsid w:val="00BF5D35"/>
    <w:rsid w:val="00BF788C"/>
    <w:rsid w:val="00C01FA0"/>
    <w:rsid w:val="00C037F2"/>
    <w:rsid w:val="00C0758D"/>
    <w:rsid w:val="00C13FF4"/>
    <w:rsid w:val="00C14296"/>
    <w:rsid w:val="00C20DC0"/>
    <w:rsid w:val="00C221D9"/>
    <w:rsid w:val="00C22F03"/>
    <w:rsid w:val="00C25349"/>
    <w:rsid w:val="00C2716A"/>
    <w:rsid w:val="00C27EBB"/>
    <w:rsid w:val="00C30963"/>
    <w:rsid w:val="00C34C4A"/>
    <w:rsid w:val="00C34FD1"/>
    <w:rsid w:val="00C36171"/>
    <w:rsid w:val="00C373F0"/>
    <w:rsid w:val="00C37DAE"/>
    <w:rsid w:val="00C436E4"/>
    <w:rsid w:val="00C44D31"/>
    <w:rsid w:val="00C45BE7"/>
    <w:rsid w:val="00C4667F"/>
    <w:rsid w:val="00C46783"/>
    <w:rsid w:val="00C519BD"/>
    <w:rsid w:val="00C526EC"/>
    <w:rsid w:val="00C536FD"/>
    <w:rsid w:val="00C5555B"/>
    <w:rsid w:val="00C63AA4"/>
    <w:rsid w:val="00C75B64"/>
    <w:rsid w:val="00C76601"/>
    <w:rsid w:val="00C77724"/>
    <w:rsid w:val="00C80C60"/>
    <w:rsid w:val="00C82141"/>
    <w:rsid w:val="00C82E92"/>
    <w:rsid w:val="00C860DC"/>
    <w:rsid w:val="00C867D0"/>
    <w:rsid w:val="00C87D98"/>
    <w:rsid w:val="00C90BF6"/>
    <w:rsid w:val="00C927A4"/>
    <w:rsid w:val="00C9706C"/>
    <w:rsid w:val="00CA2197"/>
    <w:rsid w:val="00CA219F"/>
    <w:rsid w:val="00CA354C"/>
    <w:rsid w:val="00CA5A30"/>
    <w:rsid w:val="00CA78BD"/>
    <w:rsid w:val="00CB06CF"/>
    <w:rsid w:val="00CB1636"/>
    <w:rsid w:val="00CB16E7"/>
    <w:rsid w:val="00CB5314"/>
    <w:rsid w:val="00CB697B"/>
    <w:rsid w:val="00CC345F"/>
    <w:rsid w:val="00CC49E7"/>
    <w:rsid w:val="00CC5156"/>
    <w:rsid w:val="00CC5305"/>
    <w:rsid w:val="00CC5A72"/>
    <w:rsid w:val="00CC7D71"/>
    <w:rsid w:val="00CD3E5E"/>
    <w:rsid w:val="00CD3FB1"/>
    <w:rsid w:val="00CE1836"/>
    <w:rsid w:val="00CE2B10"/>
    <w:rsid w:val="00CE2D5D"/>
    <w:rsid w:val="00CE2DE5"/>
    <w:rsid w:val="00CE489B"/>
    <w:rsid w:val="00CE5CE2"/>
    <w:rsid w:val="00CE622A"/>
    <w:rsid w:val="00CF0BD1"/>
    <w:rsid w:val="00CF2155"/>
    <w:rsid w:val="00CF6A9B"/>
    <w:rsid w:val="00D00614"/>
    <w:rsid w:val="00D13DB9"/>
    <w:rsid w:val="00D142D4"/>
    <w:rsid w:val="00D15249"/>
    <w:rsid w:val="00D16502"/>
    <w:rsid w:val="00D165EF"/>
    <w:rsid w:val="00D16BEB"/>
    <w:rsid w:val="00D16D3A"/>
    <w:rsid w:val="00D17E70"/>
    <w:rsid w:val="00D24A39"/>
    <w:rsid w:val="00D277F3"/>
    <w:rsid w:val="00D27ACD"/>
    <w:rsid w:val="00D3112C"/>
    <w:rsid w:val="00D33770"/>
    <w:rsid w:val="00D34395"/>
    <w:rsid w:val="00D418BF"/>
    <w:rsid w:val="00D45FED"/>
    <w:rsid w:val="00D522FB"/>
    <w:rsid w:val="00D54AD6"/>
    <w:rsid w:val="00D54B17"/>
    <w:rsid w:val="00D55CB8"/>
    <w:rsid w:val="00D55D05"/>
    <w:rsid w:val="00D56693"/>
    <w:rsid w:val="00D577B7"/>
    <w:rsid w:val="00D6012A"/>
    <w:rsid w:val="00D61696"/>
    <w:rsid w:val="00D6176E"/>
    <w:rsid w:val="00D61B50"/>
    <w:rsid w:val="00D6447D"/>
    <w:rsid w:val="00D65AF2"/>
    <w:rsid w:val="00D65C49"/>
    <w:rsid w:val="00D65E57"/>
    <w:rsid w:val="00D7144E"/>
    <w:rsid w:val="00D7266F"/>
    <w:rsid w:val="00D72F90"/>
    <w:rsid w:val="00D74E00"/>
    <w:rsid w:val="00D77DBF"/>
    <w:rsid w:val="00D8022D"/>
    <w:rsid w:val="00D81C79"/>
    <w:rsid w:val="00D835BF"/>
    <w:rsid w:val="00D90E48"/>
    <w:rsid w:val="00D91346"/>
    <w:rsid w:val="00D927AA"/>
    <w:rsid w:val="00D93547"/>
    <w:rsid w:val="00D93D6F"/>
    <w:rsid w:val="00D93ED9"/>
    <w:rsid w:val="00D95314"/>
    <w:rsid w:val="00DA0D01"/>
    <w:rsid w:val="00DA5FD3"/>
    <w:rsid w:val="00DB1FE5"/>
    <w:rsid w:val="00DB49C9"/>
    <w:rsid w:val="00DB5B9D"/>
    <w:rsid w:val="00DB5DE4"/>
    <w:rsid w:val="00DB7F12"/>
    <w:rsid w:val="00DB7FB9"/>
    <w:rsid w:val="00DC05E9"/>
    <w:rsid w:val="00DC486D"/>
    <w:rsid w:val="00DD2F94"/>
    <w:rsid w:val="00DD4886"/>
    <w:rsid w:val="00DD68EF"/>
    <w:rsid w:val="00DD6FCB"/>
    <w:rsid w:val="00DD7F2E"/>
    <w:rsid w:val="00DE18F1"/>
    <w:rsid w:val="00DE1953"/>
    <w:rsid w:val="00DE5304"/>
    <w:rsid w:val="00DE64DD"/>
    <w:rsid w:val="00DE6525"/>
    <w:rsid w:val="00DF0898"/>
    <w:rsid w:val="00DF37BD"/>
    <w:rsid w:val="00DF679E"/>
    <w:rsid w:val="00DF6890"/>
    <w:rsid w:val="00E027D4"/>
    <w:rsid w:val="00E04ACC"/>
    <w:rsid w:val="00E04B69"/>
    <w:rsid w:val="00E04F65"/>
    <w:rsid w:val="00E05AC1"/>
    <w:rsid w:val="00E15938"/>
    <w:rsid w:val="00E22CF9"/>
    <w:rsid w:val="00E23AC5"/>
    <w:rsid w:val="00E244CB"/>
    <w:rsid w:val="00E252E9"/>
    <w:rsid w:val="00E25F57"/>
    <w:rsid w:val="00E25F97"/>
    <w:rsid w:val="00E31140"/>
    <w:rsid w:val="00E31648"/>
    <w:rsid w:val="00E33273"/>
    <w:rsid w:val="00E34A2C"/>
    <w:rsid w:val="00E34E45"/>
    <w:rsid w:val="00E3675F"/>
    <w:rsid w:val="00E37F9C"/>
    <w:rsid w:val="00E424AE"/>
    <w:rsid w:val="00E45E1F"/>
    <w:rsid w:val="00E502DA"/>
    <w:rsid w:val="00E508B2"/>
    <w:rsid w:val="00E50D4C"/>
    <w:rsid w:val="00E517AB"/>
    <w:rsid w:val="00E53275"/>
    <w:rsid w:val="00E56E7B"/>
    <w:rsid w:val="00E572EF"/>
    <w:rsid w:val="00E57CD5"/>
    <w:rsid w:val="00E61357"/>
    <w:rsid w:val="00E620D8"/>
    <w:rsid w:val="00E66B7E"/>
    <w:rsid w:val="00E66D30"/>
    <w:rsid w:val="00E7181D"/>
    <w:rsid w:val="00E74BED"/>
    <w:rsid w:val="00E754A8"/>
    <w:rsid w:val="00E754D5"/>
    <w:rsid w:val="00E7584C"/>
    <w:rsid w:val="00E76691"/>
    <w:rsid w:val="00E77B46"/>
    <w:rsid w:val="00E805A6"/>
    <w:rsid w:val="00E83802"/>
    <w:rsid w:val="00E90A87"/>
    <w:rsid w:val="00E90D3C"/>
    <w:rsid w:val="00E90F47"/>
    <w:rsid w:val="00E91133"/>
    <w:rsid w:val="00E935C1"/>
    <w:rsid w:val="00E941EA"/>
    <w:rsid w:val="00E944CA"/>
    <w:rsid w:val="00EA0BDC"/>
    <w:rsid w:val="00EA3405"/>
    <w:rsid w:val="00EA430A"/>
    <w:rsid w:val="00EA4B3F"/>
    <w:rsid w:val="00EA7490"/>
    <w:rsid w:val="00EA7934"/>
    <w:rsid w:val="00EA7A09"/>
    <w:rsid w:val="00EB3A59"/>
    <w:rsid w:val="00EB3EF3"/>
    <w:rsid w:val="00EC08EF"/>
    <w:rsid w:val="00EC118B"/>
    <w:rsid w:val="00EC2E2A"/>
    <w:rsid w:val="00EC3E48"/>
    <w:rsid w:val="00EC4687"/>
    <w:rsid w:val="00EC542A"/>
    <w:rsid w:val="00EC6C7B"/>
    <w:rsid w:val="00EC6C7D"/>
    <w:rsid w:val="00ED0311"/>
    <w:rsid w:val="00ED27D5"/>
    <w:rsid w:val="00ED2FFF"/>
    <w:rsid w:val="00ED40FB"/>
    <w:rsid w:val="00ED42B7"/>
    <w:rsid w:val="00ED6219"/>
    <w:rsid w:val="00EE15DB"/>
    <w:rsid w:val="00EE1DA2"/>
    <w:rsid w:val="00EE429E"/>
    <w:rsid w:val="00EE43C9"/>
    <w:rsid w:val="00EE6286"/>
    <w:rsid w:val="00EE656F"/>
    <w:rsid w:val="00EF095F"/>
    <w:rsid w:val="00EF0C78"/>
    <w:rsid w:val="00EF142C"/>
    <w:rsid w:val="00EF3E6B"/>
    <w:rsid w:val="00EF4EDB"/>
    <w:rsid w:val="00EF5C2E"/>
    <w:rsid w:val="00EF6537"/>
    <w:rsid w:val="00EF6D0F"/>
    <w:rsid w:val="00EF7AE7"/>
    <w:rsid w:val="00F02D85"/>
    <w:rsid w:val="00F0300E"/>
    <w:rsid w:val="00F06F7E"/>
    <w:rsid w:val="00F074F8"/>
    <w:rsid w:val="00F12159"/>
    <w:rsid w:val="00F1222A"/>
    <w:rsid w:val="00F1248B"/>
    <w:rsid w:val="00F130D3"/>
    <w:rsid w:val="00F13C98"/>
    <w:rsid w:val="00F20BD6"/>
    <w:rsid w:val="00F219CC"/>
    <w:rsid w:val="00F220A2"/>
    <w:rsid w:val="00F2421F"/>
    <w:rsid w:val="00F33311"/>
    <w:rsid w:val="00F33480"/>
    <w:rsid w:val="00F34985"/>
    <w:rsid w:val="00F35BBF"/>
    <w:rsid w:val="00F41981"/>
    <w:rsid w:val="00F4236F"/>
    <w:rsid w:val="00F4366B"/>
    <w:rsid w:val="00F44206"/>
    <w:rsid w:val="00F507E7"/>
    <w:rsid w:val="00F51B7A"/>
    <w:rsid w:val="00F51D70"/>
    <w:rsid w:val="00F53C3A"/>
    <w:rsid w:val="00F56761"/>
    <w:rsid w:val="00F6235B"/>
    <w:rsid w:val="00F65032"/>
    <w:rsid w:val="00F70C4B"/>
    <w:rsid w:val="00F71131"/>
    <w:rsid w:val="00F739C4"/>
    <w:rsid w:val="00F775BE"/>
    <w:rsid w:val="00F77CB1"/>
    <w:rsid w:val="00F81C98"/>
    <w:rsid w:val="00F82FBA"/>
    <w:rsid w:val="00F83337"/>
    <w:rsid w:val="00F84240"/>
    <w:rsid w:val="00F85B3D"/>
    <w:rsid w:val="00F86317"/>
    <w:rsid w:val="00F87952"/>
    <w:rsid w:val="00F904B3"/>
    <w:rsid w:val="00F95F03"/>
    <w:rsid w:val="00FA51F9"/>
    <w:rsid w:val="00FA5886"/>
    <w:rsid w:val="00FA7116"/>
    <w:rsid w:val="00FB150A"/>
    <w:rsid w:val="00FB213D"/>
    <w:rsid w:val="00FB5993"/>
    <w:rsid w:val="00FB6B97"/>
    <w:rsid w:val="00FB7969"/>
    <w:rsid w:val="00FC0257"/>
    <w:rsid w:val="00FC2DD3"/>
    <w:rsid w:val="00FC5C1A"/>
    <w:rsid w:val="00FC5DDB"/>
    <w:rsid w:val="00FC6B02"/>
    <w:rsid w:val="00FC6C4A"/>
    <w:rsid w:val="00FC6F5D"/>
    <w:rsid w:val="00FC7F82"/>
    <w:rsid w:val="00FD1406"/>
    <w:rsid w:val="00FD164B"/>
    <w:rsid w:val="00FD2CD4"/>
    <w:rsid w:val="00FD5936"/>
    <w:rsid w:val="00FD5B7E"/>
    <w:rsid w:val="00FD639E"/>
    <w:rsid w:val="00FD68E0"/>
    <w:rsid w:val="00FE0055"/>
    <w:rsid w:val="00FE49A9"/>
    <w:rsid w:val="00FE4D89"/>
    <w:rsid w:val="00FE4D9A"/>
    <w:rsid w:val="00FE5B40"/>
    <w:rsid w:val="00FE5BC1"/>
    <w:rsid w:val="00FE64BB"/>
    <w:rsid w:val="00FE6B23"/>
    <w:rsid w:val="00FF0978"/>
    <w:rsid w:val="00FF2A3D"/>
    <w:rsid w:val="00FF2E45"/>
    <w:rsid w:val="00FF741D"/>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reet"/>
  <w:smartTagType w:namespaceuri="urn:schemas-microsoft-com:office:smarttags" w:name="PlaceName"/>
  <w:smartTagType w:namespaceuri="urn:schemas-microsoft-com:office:smarttags" w:name="PlaceType"/>
  <w:shapeDefaults>
    <o:shapedefaults v:ext="edit" spidmax="2063">
      <o:colormenu v:ext="edit" strokecolor="#c00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F9A"/>
    <w:rPr>
      <w:rFonts w:ascii="Arial" w:hAnsi="Arial"/>
      <w:szCs w:val="20"/>
    </w:rPr>
  </w:style>
  <w:style w:type="paragraph" w:styleId="Heading1">
    <w:name w:val="heading 1"/>
    <w:basedOn w:val="Normal"/>
    <w:next w:val="Normal"/>
    <w:link w:val="Heading1Char"/>
    <w:uiPriority w:val="99"/>
    <w:qFormat/>
    <w:rsid w:val="00A17D43"/>
    <w:pPr>
      <w:keepNext/>
      <w:outlineLvl w:val="0"/>
    </w:pPr>
    <w:rPr>
      <w:rFonts w:ascii="Times New Roman" w:hAnsi="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9EC"/>
    <w:rPr>
      <w:rFonts w:asciiTheme="majorHAnsi" w:eastAsiaTheme="majorEastAsia" w:hAnsiTheme="majorHAnsi" w:cstheme="majorBidi"/>
      <w:b/>
      <w:bCs/>
      <w:kern w:val="32"/>
      <w:sz w:val="32"/>
      <w:szCs w:val="32"/>
    </w:rPr>
  </w:style>
  <w:style w:type="paragraph" w:styleId="Header">
    <w:name w:val="header"/>
    <w:basedOn w:val="Normal"/>
    <w:link w:val="HeaderChar"/>
    <w:uiPriority w:val="99"/>
    <w:rsid w:val="00347F9A"/>
    <w:pPr>
      <w:tabs>
        <w:tab w:val="center" w:pos="4153"/>
        <w:tab w:val="right" w:pos="8306"/>
      </w:tabs>
    </w:pPr>
  </w:style>
  <w:style w:type="character" w:customStyle="1" w:styleId="HeaderChar">
    <w:name w:val="Header Char"/>
    <w:basedOn w:val="DefaultParagraphFont"/>
    <w:link w:val="Header"/>
    <w:uiPriority w:val="99"/>
    <w:semiHidden/>
    <w:rsid w:val="00AC69EC"/>
    <w:rPr>
      <w:rFonts w:ascii="Arial" w:hAnsi="Arial"/>
      <w:szCs w:val="20"/>
    </w:rPr>
  </w:style>
  <w:style w:type="paragraph" w:styleId="BalloonText">
    <w:name w:val="Balloon Text"/>
    <w:basedOn w:val="Normal"/>
    <w:link w:val="BalloonTextChar"/>
    <w:uiPriority w:val="99"/>
    <w:semiHidden/>
    <w:rsid w:val="00347F9A"/>
    <w:rPr>
      <w:rFonts w:ascii="Tahoma" w:hAnsi="Tahoma" w:cs="Tahoma"/>
      <w:sz w:val="16"/>
      <w:szCs w:val="16"/>
    </w:rPr>
  </w:style>
  <w:style w:type="character" w:customStyle="1" w:styleId="BalloonTextChar">
    <w:name w:val="Balloon Text Char"/>
    <w:basedOn w:val="DefaultParagraphFont"/>
    <w:link w:val="BalloonText"/>
    <w:uiPriority w:val="99"/>
    <w:semiHidden/>
    <w:rsid w:val="00AC69EC"/>
    <w:rPr>
      <w:sz w:val="0"/>
      <w:szCs w:val="0"/>
    </w:rPr>
  </w:style>
  <w:style w:type="character" w:styleId="Hyperlink">
    <w:name w:val="Hyperlink"/>
    <w:basedOn w:val="DefaultParagraphFont"/>
    <w:uiPriority w:val="99"/>
    <w:rsid w:val="00347F9A"/>
    <w:rPr>
      <w:rFonts w:cs="Times New Roman"/>
      <w:color w:val="0000FF"/>
      <w:u w:val="single"/>
    </w:rPr>
  </w:style>
  <w:style w:type="paragraph" w:styleId="Footer">
    <w:name w:val="footer"/>
    <w:basedOn w:val="Normal"/>
    <w:link w:val="FooterChar"/>
    <w:uiPriority w:val="99"/>
    <w:rsid w:val="00697B3E"/>
    <w:pPr>
      <w:tabs>
        <w:tab w:val="center" w:pos="4153"/>
        <w:tab w:val="right" w:pos="8306"/>
      </w:tabs>
    </w:pPr>
  </w:style>
  <w:style w:type="character" w:customStyle="1" w:styleId="FooterChar">
    <w:name w:val="Footer Char"/>
    <w:basedOn w:val="DefaultParagraphFont"/>
    <w:link w:val="Footer"/>
    <w:uiPriority w:val="99"/>
    <w:semiHidden/>
    <w:rsid w:val="00AC69EC"/>
    <w:rPr>
      <w:rFonts w:ascii="Arial" w:hAnsi="Arial"/>
      <w:szCs w:val="20"/>
    </w:rPr>
  </w:style>
  <w:style w:type="character" w:styleId="FollowedHyperlink">
    <w:name w:val="FollowedHyperlink"/>
    <w:basedOn w:val="DefaultParagraphFont"/>
    <w:uiPriority w:val="99"/>
    <w:rsid w:val="00465C61"/>
    <w:rPr>
      <w:rFonts w:cs="Times New Roman"/>
      <w:color w:val="800080"/>
      <w:u w:val="single"/>
    </w:rPr>
  </w:style>
  <w:style w:type="paragraph" w:styleId="BodyText">
    <w:name w:val="Body Text"/>
    <w:basedOn w:val="Normal"/>
    <w:link w:val="BodyTextChar"/>
    <w:uiPriority w:val="99"/>
    <w:rsid w:val="00A17D43"/>
    <w:rPr>
      <w:rFonts w:ascii="Times New Roman" w:hAnsi="Times New Roman"/>
      <w:i/>
      <w:iCs/>
      <w:sz w:val="24"/>
      <w:szCs w:val="24"/>
    </w:rPr>
  </w:style>
  <w:style w:type="character" w:customStyle="1" w:styleId="BodyTextChar">
    <w:name w:val="Body Text Char"/>
    <w:basedOn w:val="DefaultParagraphFont"/>
    <w:link w:val="BodyText"/>
    <w:uiPriority w:val="99"/>
    <w:semiHidden/>
    <w:rsid w:val="00AC69EC"/>
    <w:rPr>
      <w:rFonts w:ascii="Arial" w:hAnsi="Arial"/>
      <w:szCs w:val="20"/>
    </w:rPr>
  </w:style>
  <w:style w:type="paragraph" w:styleId="NormalWeb">
    <w:name w:val="Normal (Web)"/>
    <w:basedOn w:val="Normal"/>
    <w:uiPriority w:val="99"/>
    <w:rsid w:val="001B6958"/>
    <w:pPr>
      <w:spacing w:before="100" w:beforeAutospacing="1" w:after="100" w:afterAutospacing="1"/>
    </w:pPr>
    <w:rPr>
      <w:rFonts w:ascii="Times New Roman" w:hAnsi="Times New Roman"/>
      <w:sz w:val="24"/>
      <w:szCs w:val="24"/>
    </w:rPr>
  </w:style>
  <w:style w:type="paragraph" w:styleId="DocumentMap">
    <w:name w:val="Document Map"/>
    <w:basedOn w:val="Normal"/>
    <w:link w:val="DocumentMapChar"/>
    <w:uiPriority w:val="99"/>
    <w:semiHidden/>
    <w:rsid w:val="006B1F91"/>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AC69EC"/>
    <w:rPr>
      <w:sz w:val="0"/>
      <w:szCs w:val="0"/>
    </w:rPr>
  </w:style>
  <w:style w:type="paragraph" w:customStyle="1" w:styleId="Default">
    <w:name w:val="Default"/>
    <w:uiPriority w:val="99"/>
    <w:rsid w:val="008A26A6"/>
    <w:pPr>
      <w:autoSpaceDE w:val="0"/>
      <w:autoSpaceDN w:val="0"/>
      <w:adjustRightInd w:val="0"/>
    </w:pPr>
    <w:rPr>
      <w:rFonts w:ascii="Arial" w:hAnsi="Arial" w:cs="Arial"/>
      <w:color w:val="000000"/>
      <w:sz w:val="24"/>
      <w:szCs w:val="24"/>
    </w:rPr>
  </w:style>
  <w:style w:type="paragraph" w:customStyle="1" w:styleId="MMTitle">
    <w:name w:val="MM Title"/>
    <w:basedOn w:val="Title"/>
    <w:uiPriority w:val="99"/>
    <w:rsid w:val="004D516C"/>
  </w:style>
  <w:style w:type="paragraph" w:styleId="Title">
    <w:name w:val="Title"/>
    <w:basedOn w:val="Normal"/>
    <w:link w:val="TitleChar"/>
    <w:uiPriority w:val="99"/>
    <w:qFormat/>
    <w:rsid w:val="004D516C"/>
    <w:pPr>
      <w:spacing w:before="240" w:after="60"/>
      <w:jc w:val="center"/>
      <w:outlineLvl w:val="0"/>
    </w:pPr>
    <w:rPr>
      <w:rFonts w:cs="Arial"/>
      <w:b/>
      <w:bCs/>
      <w:kern w:val="28"/>
      <w:sz w:val="32"/>
      <w:szCs w:val="32"/>
    </w:rPr>
  </w:style>
  <w:style w:type="character" w:customStyle="1" w:styleId="TitleChar">
    <w:name w:val="Title Char"/>
    <w:basedOn w:val="DefaultParagraphFont"/>
    <w:link w:val="Title"/>
    <w:uiPriority w:val="10"/>
    <w:rsid w:val="00AC69EC"/>
    <w:rPr>
      <w:rFonts w:asciiTheme="majorHAnsi" w:eastAsiaTheme="majorEastAsia" w:hAnsiTheme="majorHAnsi" w:cstheme="majorBidi"/>
      <w:b/>
      <w:bCs/>
      <w:kern w:val="28"/>
      <w:sz w:val="32"/>
      <w:szCs w:val="32"/>
    </w:rPr>
  </w:style>
  <w:style w:type="character" w:styleId="Strong">
    <w:name w:val="Strong"/>
    <w:basedOn w:val="DefaultParagraphFont"/>
    <w:uiPriority w:val="99"/>
    <w:qFormat/>
    <w:rsid w:val="002B3437"/>
    <w:rPr>
      <w:rFonts w:cs="Times New Roman"/>
      <w:b/>
      <w:bCs/>
    </w:rPr>
  </w:style>
</w:styles>
</file>

<file path=word/webSettings.xml><?xml version="1.0" encoding="utf-8"?>
<w:webSettings xmlns:r="http://schemas.openxmlformats.org/officeDocument/2006/relationships" xmlns:w="http://schemas.openxmlformats.org/wordprocessingml/2006/main">
  <w:divs>
    <w:div w:id="1180924225">
      <w:marLeft w:val="0"/>
      <w:marRight w:val="0"/>
      <w:marTop w:val="0"/>
      <w:marBottom w:val="0"/>
      <w:divBdr>
        <w:top w:val="none" w:sz="0" w:space="0" w:color="auto"/>
        <w:left w:val="none" w:sz="0" w:space="0" w:color="auto"/>
        <w:bottom w:val="none" w:sz="0" w:space="0" w:color="auto"/>
        <w:right w:val="none" w:sz="0" w:space="0" w:color="auto"/>
      </w:divBdr>
    </w:div>
    <w:div w:id="1180924226">
      <w:marLeft w:val="0"/>
      <w:marRight w:val="0"/>
      <w:marTop w:val="0"/>
      <w:marBottom w:val="0"/>
      <w:divBdr>
        <w:top w:val="none" w:sz="0" w:space="0" w:color="auto"/>
        <w:left w:val="none" w:sz="0" w:space="0" w:color="auto"/>
        <w:bottom w:val="none" w:sz="0" w:space="0" w:color="auto"/>
        <w:right w:val="none" w:sz="0" w:space="0" w:color="auto"/>
      </w:divBdr>
    </w:div>
    <w:div w:id="1180924227">
      <w:marLeft w:val="0"/>
      <w:marRight w:val="0"/>
      <w:marTop w:val="0"/>
      <w:marBottom w:val="0"/>
      <w:divBdr>
        <w:top w:val="none" w:sz="0" w:space="0" w:color="auto"/>
        <w:left w:val="none" w:sz="0" w:space="0" w:color="auto"/>
        <w:bottom w:val="none" w:sz="0" w:space="0" w:color="auto"/>
        <w:right w:val="none" w:sz="0" w:space="0" w:color="auto"/>
      </w:divBdr>
    </w:div>
    <w:div w:id="1180924228">
      <w:marLeft w:val="0"/>
      <w:marRight w:val="0"/>
      <w:marTop w:val="0"/>
      <w:marBottom w:val="0"/>
      <w:divBdr>
        <w:top w:val="none" w:sz="0" w:space="0" w:color="auto"/>
        <w:left w:val="none" w:sz="0" w:space="0" w:color="auto"/>
        <w:bottom w:val="none" w:sz="0" w:space="0" w:color="auto"/>
        <w:right w:val="none" w:sz="0" w:space="0" w:color="auto"/>
      </w:divBdr>
    </w:div>
    <w:div w:id="1180924229">
      <w:marLeft w:val="0"/>
      <w:marRight w:val="0"/>
      <w:marTop w:val="0"/>
      <w:marBottom w:val="0"/>
      <w:divBdr>
        <w:top w:val="none" w:sz="0" w:space="0" w:color="auto"/>
        <w:left w:val="none" w:sz="0" w:space="0" w:color="auto"/>
        <w:bottom w:val="none" w:sz="0" w:space="0" w:color="auto"/>
        <w:right w:val="none" w:sz="0" w:space="0" w:color="auto"/>
      </w:divBdr>
    </w:div>
    <w:div w:id="1180924231">
      <w:marLeft w:val="0"/>
      <w:marRight w:val="0"/>
      <w:marTop w:val="0"/>
      <w:marBottom w:val="0"/>
      <w:divBdr>
        <w:top w:val="none" w:sz="0" w:space="0" w:color="auto"/>
        <w:left w:val="none" w:sz="0" w:space="0" w:color="auto"/>
        <w:bottom w:val="none" w:sz="0" w:space="0" w:color="auto"/>
        <w:right w:val="none" w:sz="0" w:space="0" w:color="auto"/>
      </w:divBdr>
    </w:div>
    <w:div w:id="1180924232">
      <w:marLeft w:val="0"/>
      <w:marRight w:val="0"/>
      <w:marTop w:val="0"/>
      <w:marBottom w:val="0"/>
      <w:divBdr>
        <w:top w:val="none" w:sz="0" w:space="0" w:color="auto"/>
        <w:left w:val="none" w:sz="0" w:space="0" w:color="auto"/>
        <w:bottom w:val="none" w:sz="0" w:space="0" w:color="auto"/>
        <w:right w:val="none" w:sz="0" w:space="0" w:color="auto"/>
      </w:divBdr>
    </w:div>
    <w:div w:id="1180924234">
      <w:marLeft w:val="0"/>
      <w:marRight w:val="0"/>
      <w:marTop w:val="0"/>
      <w:marBottom w:val="0"/>
      <w:divBdr>
        <w:top w:val="none" w:sz="0" w:space="0" w:color="auto"/>
        <w:left w:val="none" w:sz="0" w:space="0" w:color="auto"/>
        <w:bottom w:val="none" w:sz="0" w:space="0" w:color="auto"/>
        <w:right w:val="none" w:sz="0" w:space="0" w:color="auto"/>
      </w:divBdr>
      <w:divsChild>
        <w:div w:id="1180924233">
          <w:marLeft w:val="0"/>
          <w:marRight w:val="0"/>
          <w:marTop w:val="0"/>
          <w:marBottom w:val="0"/>
          <w:divBdr>
            <w:top w:val="none" w:sz="0" w:space="0" w:color="auto"/>
            <w:left w:val="none" w:sz="0" w:space="0" w:color="auto"/>
            <w:bottom w:val="none" w:sz="0" w:space="0" w:color="auto"/>
            <w:right w:val="none" w:sz="0" w:space="0" w:color="auto"/>
          </w:divBdr>
          <w:divsChild>
            <w:div w:id="118092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thisisannouncements.co.uk/12710941?s_source=clsw_tiw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mailto:Tom.Millard@glos.nhs.uk" TargetMode="External"/><Relationship Id="rId13" Type="http://schemas.openxmlformats.org/officeDocument/2006/relationships/hyperlink" Target="mailto:Kim.Benstead@glos.nhs.uk" TargetMode="External"/><Relationship Id="rId18" Type="http://schemas.openxmlformats.org/officeDocument/2006/relationships/hyperlink" Target="mailto:James.Wheeler@glos.nhs.uk" TargetMode="External"/><Relationship Id="rId3" Type="http://schemas.openxmlformats.org/officeDocument/2006/relationships/hyperlink" Target="mailto:Philip.Davies@glos.nhs.uk" TargetMode="External"/><Relationship Id="rId7" Type="http://schemas.openxmlformats.org/officeDocument/2006/relationships/hyperlink" Target="mailto:Simon.Ackroyd@glos.nhs.uk" TargetMode="External"/><Relationship Id="rId12" Type="http://schemas.openxmlformats.org/officeDocument/2006/relationships/hyperlink" Target="mailto:Daniel.Evans@glos.nhs.uk" TargetMode="External"/><Relationship Id="rId17" Type="http://schemas.openxmlformats.org/officeDocument/2006/relationships/hyperlink" Target="mailto:Mark.Vipond@glos.nhs.uk" TargetMode="External"/><Relationship Id="rId2" Type="http://schemas.openxmlformats.org/officeDocument/2006/relationships/hyperlink" Target="mailto:Caroline.Rodd@glos.nhs.uk" TargetMode="External"/><Relationship Id="rId16" Type="http://schemas.openxmlformats.org/officeDocument/2006/relationships/hyperlink" Target="mailto:Christopher.Custard@glos.nhs.uk" TargetMode="External"/><Relationship Id="rId1" Type="http://schemas.openxmlformats.org/officeDocument/2006/relationships/image" Target="media/image2.png"/><Relationship Id="rId6" Type="http://schemas.openxmlformats.org/officeDocument/2006/relationships/hyperlink" Target="mailto:Mary.Pillai@glos.nhs.uk" TargetMode="External"/><Relationship Id="rId11" Type="http://schemas.openxmlformats.org/officeDocument/2006/relationships/hyperlink" Target="mailto:Mahesh.Parmar@glos.nhs.uk" TargetMode="External"/><Relationship Id="rId5" Type="http://schemas.openxmlformats.org/officeDocument/2006/relationships/hyperlink" Target="mailto:Royse.Murphy@nhs.net" TargetMode="External"/><Relationship Id="rId15" Type="http://schemas.openxmlformats.org/officeDocument/2006/relationships/hyperlink" Target="mailto:Tripti.Mahajan@gloucr-tr.swest.nhs.uk" TargetMode="External"/><Relationship Id="rId10" Type="http://schemas.openxmlformats.org/officeDocument/2006/relationships/hyperlink" Target="mailto:Rebecca.Frewin@glos.nhs.uk" TargetMode="External"/><Relationship Id="rId19" Type="http://schemas.openxmlformats.org/officeDocument/2006/relationships/image" Target="media/image3.png"/><Relationship Id="rId4" Type="http://schemas.openxmlformats.org/officeDocument/2006/relationships/hyperlink" Target="mailto:Attila.Sipos@glos.nhs.uk" TargetMode="External"/><Relationship Id="rId9" Type="http://schemas.openxmlformats.org/officeDocument/2006/relationships/hyperlink" Target="mailto:Anne.Hampton@glos.nhs.uk" TargetMode="External"/><Relationship Id="rId14" Type="http://schemas.openxmlformats.org/officeDocument/2006/relationships/hyperlink" Target="mailto:Cath.Blinman@glos.nhs.uk"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8" Type="http://schemas.openxmlformats.org/officeDocument/2006/relationships/hyperlink" Target="mailto:Hannah.Chant@glos.nhs.uk" TargetMode="External"/><Relationship Id="rId3" Type="http://schemas.openxmlformats.org/officeDocument/2006/relationships/hyperlink" Target="mailto:Andrew.Blythe@bristol.ac.uk" TargetMode="External"/><Relationship Id="rId7" Type="http://schemas.openxmlformats.org/officeDocument/2006/relationships/hyperlink" Target="mailto:tlhp-enquire@bristol.ac.uk" TargetMode="External"/><Relationship Id="rId2" Type="http://schemas.openxmlformats.org/officeDocument/2006/relationships/hyperlink" Target="mailto:Nigel.Rawlinson@bristol.ac.uk" TargetMode="External"/><Relationship Id="rId1" Type="http://schemas.openxmlformats.org/officeDocument/2006/relationships/hyperlink" Target="mailto:D.J.Cahill@bristol.ac.uk" TargetMode="External"/><Relationship Id="rId6" Type="http://schemas.openxmlformats.org/officeDocument/2006/relationships/hyperlink" Target="http://www.bris.ac.uk/medical-education/tlhp/" TargetMode="External"/><Relationship Id="rId11" Type="http://schemas.openxmlformats.org/officeDocument/2006/relationships/hyperlink" Target="mailto:Nicola.Hannaway@glos.nhs.uk" TargetMode="External"/><Relationship Id="rId5" Type="http://schemas.openxmlformats.org/officeDocument/2006/relationships/hyperlink" Target="mailto:trevor.thompson@bristol.ac.uk" TargetMode="External"/><Relationship Id="rId10" Type="http://schemas.openxmlformats.org/officeDocument/2006/relationships/hyperlink" Target="mailto:Emily.Shingleton-Smith@glos.nhs.uk" TargetMode="External"/><Relationship Id="rId4" Type="http://schemas.openxmlformats.org/officeDocument/2006/relationships/hyperlink" Target="mailto:Nicki.Cohen@bristol.ac.uk" TargetMode="External"/><Relationship Id="rId9" Type="http://schemas.openxmlformats.org/officeDocument/2006/relationships/hyperlink" Target="mailto:Angie.Coulson@glos.nhs.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958</Words>
  <Characters>5356</Characters>
  <Application>Microsoft Office Word</Application>
  <DocSecurity>0</DocSecurity>
  <Lines>44</Lines>
  <Paragraphs>12</Paragraphs>
  <ScaleCrop>false</ScaleCrop>
  <Company/>
  <LinksUpToDate>false</LinksUpToDate>
  <CharactersWithSpaces>6302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at the …</dc:title>
  <dc:subject/>
  <dc:creator>Fletcher</dc:creator>
  <cp:keywords/>
  <dc:description/>
  <cp:lastModifiedBy>smithes</cp:lastModifiedBy>
  <cp:revision>4</cp:revision>
  <cp:lastPrinted>2011-12-29T11:09:00Z</cp:lastPrinted>
  <dcterms:created xsi:type="dcterms:W3CDTF">2012-01-03T07:38:00Z</dcterms:created>
  <dcterms:modified xsi:type="dcterms:W3CDTF">2012-01-03T11:45:00Z</dcterms:modified>
</cp:coreProperties>
</file>